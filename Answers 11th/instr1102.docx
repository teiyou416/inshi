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F78" w:rsidRDefault="00406F78">
      <w:pPr>
        <w:pStyle w:val="Heading1"/>
        <w:ind w:left="480" w:firstLine="720"/>
      </w:pPr>
      <w:r>
        <w:t>Chapter Two</w:t>
      </w:r>
    </w:p>
    <w:p w:rsidR="00406F78" w:rsidRDefault="00406F78">
      <w:pPr>
        <w:pStyle w:val="j52"/>
      </w:pPr>
      <w:r>
        <w:t>DATA MANIPULATION</w:t>
      </w:r>
    </w:p>
    <w:p w:rsidR="00406F78" w:rsidRDefault="00406F78">
      <w:pPr>
        <w:pStyle w:val="j41"/>
        <w:rPr>
          <w:b/>
          <w:u w:val="single"/>
        </w:rPr>
      </w:pPr>
      <w:r>
        <w:tab/>
      </w:r>
      <w:r>
        <w:tab/>
      </w:r>
      <w:r>
        <w:rPr>
          <w:b/>
          <w:u w:val="single"/>
        </w:rPr>
        <w:t>Chapter Summary</w:t>
      </w:r>
    </w:p>
    <w:p w:rsidR="00406F78" w:rsidRDefault="00406F78">
      <w:pPr>
        <w:pStyle w:val="j22-55"/>
        <w:widowControl/>
        <w:rPr>
          <w:rFonts w:ascii="Book Antiqua" w:hAnsi="Book Antiqua"/>
        </w:rPr>
      </w:pPr>
      <w:r>
        <w:rPr>
          <w:rFonts w:ascii="Book Antiqua" w:hAnsi="Book Antiqua"/>
        </w:rPr>
        <w:t xml:space="preserve">This chapter introduces the </w:t>
      </w:r>
      <w:r w:rsidR="007531C6">
        <w:rPr>
          <w:rFonts w:ascii="Book Antiqua" w:hAnsi="Book Antiqua"/>
        </w:rPr>
        <w:t>role</w:t>
      </w:r>
      <w:r>
        <w:rPr>
          <w:rFonts w:ascii="Book Antiqua" w:hAnsi="Book Antiqua"/>
        </w:rPr>
        <w:t xml:space="preserve"> of a computer's CPU. It describes the machine cycle and the various operations (or, and, exclusive or, add, shift, etc.) performed by a typical arithmetic/logic unit. The concept of a machine language is presented in terms of the simple yet representative machine described in Appendix C of the text. The chapter also introduces some alternatives to the von Neumann architecture such as multiprocessor machines. </w:t>
      </w:r>
    </w:p>
    <w:p w:rsidR="00406F78" w:rsidRDefault="00406F78">
      <w:pPr>
        <w:pStyle w:val="j56"/>
        <w:widowControl/>
        <w:rPr>
          <w:rFonts w:ascii="Book Antiqua" w:hAnsi="Book Antiqua"/>
        </w:rPr>
      </w:pPr>
      <w:r>
        <w:rPr>
          <w:rFonts w:ascii="Book Antiqua" w:hAnsi="Book Antiqua"/>
        </w:rPr>
        <w:t>The optional sections in this chapter present a more thorough discussion of the instructions found in a typical machine language (logical and numerical operations, shifts, jumps, and I/O communication), a short explanation of how a computer communicates with peripheral devices, and alternative machine designs.</w:t>
      </w:r>
    </w:p>
    <w:p w:rsidR="00406F78" w:rsidRDefault="00406F78">
      <w:pPr>
        <w:pStyle w:val="j56"/>
        <w:widowControl/>
        <w:rPr>
          <w:rFonts w:ascii="Book Antiqua" w:hAnsi="Book Antiqua"/>
        </w:rPr>
      </w:pPr>
      <w:r>
        <w:rPr>
          <w:rFonts w:ascii="Book Antiqua" w:hAnsi="Book Antiqua"/>
        </w:rPr>
        <w:t>The machine language in Appendix C involves only direct and immediate addressing. However, indirect addressing is introduced in the last section (Pointers in Machine Language) of Chapter 7 after the pointer concept has been presented in the context of data structures.</w:t>
      </w:r>
    </w:p>
    <w:p w:rsidR="00406F78" w:rsidRPr="00537C27" w:rsidRDefault="00406F78" w:rsidP="00537C27">
      <w:pPr>
        <w:pStyle w:val="j41"/>
        <w:ind w:left="240" w:firstLine="960"/>
        <w:rPr>
          <w:b/>
          <w:bCs/>
          <w:u w:val="single"/>
        </w:rPr>
      </w:pPr>
      <w:r w:rsidRPr="00537C27">
        <w:rPr>
          <w:b/>
          <w:bCs/>
          <w:u w:val="single"/>
        </w:rPr>
        <w:t>Comments</w:t>
      </w:r>
    </w:p>
    <w:p w:rsidR="00406F78" w:rsidRDefault="00406F78">
      <w:pPr>
        <w:pStyle w:val="j22-55"/>
        <w:widowControl/>
        <w:rPr>
          <w:rFonts w:ascii="Book Antiqua" w:hAnsi="Book Antiqua"/>
        </w:rPr>
      </w:pPr>
      <w:r>
        <w:rPr>
          <w:rFonts w:ascii="Book Antiqua" w:hAnsi="Book Antiqua"/>
        </w:rPr>
        <w:t>1. Much of Comment 1 regarding the previous chapter is pertinent here also. The development of skills in the subjects of machine architecture and machine language programming is not required later in the book. Instead, what one needs is an image of the CPU/main memory interface, an understanding of the machine cycle and machine languages, an appreciation of the difference in speeds of mechanical motion compared to CPU activities, and an exposure to the limited repertoire of bit manipulations a CPU can perform.</w:t>
      </w:r>
    </w:p>
    <w:p w:rsidR="00406F78" w:rsidRDefault="00406F78">
      <w:pPr>
        <w:pStyle w:val="j21-55"/>
        <w:widowControl/>
        <w:rPr>
          <w:rFonts w:ascii="Book Antiqua" w:hAnsi="Book Antiqua"/>
        </w:rPr>
      </w:pPr>
      <w:r>
        <w:rPr>
          <w:rFonts w:ascii="Book Antiqua" w:hAnsi="Book Antiqua"/>
        </w:rPr>
        <w:t xml:space="preserve">2. To most students at this stage the terms millisecond, microsecond, nanosecond, and picosecond merely refer to extremely short and indistinguishable units of time. In fact, most would probably accept the incorrect statement that activities within a computer are essentially instantaneous. Once a student of mine wrote a recursive routine for evaluating the determinant of a matrix in an interpreted language on a time-sharing system. The student tried to test the program using an 8 by 8 matrix, but kept terminating the program after a minute because "it must be in a loop." This student left with an understanding of microseconds as real units of time that can accumulate into significant periods. </w:t>
      </w:r>
    </w:p>
    <w:p w:rsidR="00406F78" w:rsidRDefault="00406F78">
      <w:pPr>
        <w:pStyle w:val="j21-55"/>
        <w:widowControl/>
      </w:pPr>
      <w:r>
        <w:rPr>
          <w:rFonts w:ascii="Book Antiqua" w:hAnsi="Book Antiqua"/>
        </w:rPr>
        <w:t xml:space="preserve">3. A subtle point that can add significantly to the complexity of this material is combining notation conversion with instruction encoding. If, for example, all the material in Chapters 1 and 2 is new to a student, the problem, "Using the language of Appendix C, write an instruction for loading register </w:t>
      </w:r>
      <w:r w:rsidR="007531C6">
        <w:rPr>
          <w:rFonts w:ascii="Book Antiqua" w:hAnsi="Book Antiqua"/>
        </w:rPr>
        <w:t>14</w:t>
      </w:r>
      <w:r>
        <w:rPr>
          <w:rFonts w:ascii="Book Antiqua" w:hAnsi="Book Antiqua"/>
        </w:rPr>
        <w:t xml:space="preserve"> with the value 124" can be much more difficult than the same problem stated as, "Using the language of Appendix C, write an instruction for loading register </w:t>
      </w:r>
      <w:r w:rsidR="007531C6">
        <w:rPr>
          <w:rFonts w:ascii="Book Antiqua" w:hAnsi="Book Antiqua"/>
        </w:rPr>
        <w:t>D</w:t>
      </w:r>
      <w:r>
        <w:rPr>
          <w:rFonts w:ascii="Book Antiqua" w:hAnsi="Book Antiqua"/>
        </w:rPr>
        <w:t xml:space="preserve"> with the (hexadecimal) value 7C." In general, notation conversion is a subject of minor importance and should not be allowed to cloud the more important concerns.</w:t>
      </w:r>
    </w:p>
    <w:p w:rsidR="00406F78" w:rsidRDefault="00406F78">
      <w:pPr>
        <w:pStyle w:val="j21-55"/>
        <w:widowControl/>
        <w:rPr>
          <w:rFonts w:ascii="Book Antiqua" w:hAnsi="Book Antiqua"/>
        </w:rPr>
      </w:pPr>
      <w:r>
        <w:rPr>
          <w:rFonts w:ascii="Book Antiqua" w:hAnsi="Book Antiqua"/>
        </w:rPr>
        <w:t xml:space="preserve">4. If you want your students to develop more than a simple appreciation of machine language programming, you may want to use one of the many simulators that have been developed for the machine in Appendix C. </w:t>
      </w:r>
      <w:r w:rsidR="00FA7782">
        <w:rPr>
          <w:rFonts w:ascii="Book Antiqua" w:hAnsi="Book Antiqua"/>
        </w:rPr>
        <w:t>A nice example is included</w:t>
      </w:r>
      <w:r>
        <w:rPr>
          <w:rFonts w:ascii="Book Antiqua" w:hAnsi="Book Antiqua"/>
        </w:rPr>
        <w:t xml:space="preserve"> on the Addison-Wesley </w:t>
      </w:r>
      <w:r w:rsidR="00FA7782">
        <w:rPr>
          <w:rFonts w:ascii="Book Antiqua" w:hAnsi="Book Antiqua"/>
        </w:rPr>
        <w:t>website</w:t>
      </w:r>
      <w:r>
        <w:rPr>
          <w:rFonts w:ascii="Book Antiqua" w:hAnsi="Book Antiqua"/>
        </w:rPr>
        <w:t xml:space="preserve"> at </w:t>
      </w:r>
      <w:r>
        <w:rPr>
          <w:rFonts w:ascii="Courier New" w:hAnsi="Courier New"/>
        </w:rPr>
        <w:t>http://</w:t>
      </w:r>
      <w:r w:rsidR="007531C6">
        <w:rPr>
          <w:rFonts w:ascii="Courier New" w:hAnsi="Courier New"/>
        </w:rPr>
        <w:t>www.</w:t>
      </w:r>
      <w:r>
        <w:rPr>
          <w:rFonts w:ascii="Courier New" w:hAnsi="Courier New"/>
        </w:rPr>
        <w:t>aw.com/brookshear</w:t>
      </w:r>
      <w:r>
        <w:rPr>
          <w:rFonts w:ascii="Book Antiqua" w:hAnsi="Book Antiqua"/>
        </w:rPr>
        <w:t xml:space="preserve"> or </w:t>
      </w:r>
      <w:r w:rsidR="007531C6">
        <w:rPr>
          <w:rFonts w:ascii="Book Antiqua" w:hAnsi="Book Antiqua"/>
        </w:rPr>
        <w:t>y</w:t>
      </w:r>
      <w:r>
        <w:rPr>
          <w:rFonts w:ascii="Book Antiqua" w:hAnsi="Book Antiqua"/>
        </w:rPr>
        <w:t xml:space="preserve">ou can find other simulators by searching the Web. </w:t>
      </w:r>
    </w:p>
    <w:p w:rsidR="00406F78" w:rsidRDefault="00406F78" w:rsidP="00FA7782">
      <w:pPr>
        <w:pStyle w:val="j21-55"/>
        <w:widowControl/>
        <w:spacing w:after="120"/>
        <w:ind w:left="1195"/>
        <w:rPr>
          <w:rFonts w:ascii="Book Antiqua" w:hAnsi="Book Antiqua"/>
        </w:rPr>
      </w:pPr>
      <w:r>
        <w:rPr>
          <w:rFonts w:ascii="Book Antiqua" w:hAnsi="Book Antiqua"/>
        </w:rPr>
        <w:lastRenderedPageBreak/>
        <w:t xml:space="preserve">5. Here are some short </w:t>
      </w:r>
      <w:r w:rsidR="00DD4A0F">
        <w:rPr>
          <w:rFonts w:ascii="Book Antiqua" w:hAnsi="Book Antiqua"/>
        </w:rPr>
        <w:t xml:space="preserve">program </w:t>
      </w:r>
      <w:r w:rsidR="007531C6">
        <w:rPr>
          <w:rFonts w:ascii="Book Antiqua" w:hAnsi="Book Antiqua"/>
        </w:rPr>
        <w:t>routines</w:t>
      </w:r>
      <w:r>
        <w:rPr>
          <w:rFonts w:ascii="Book Antiqua" w:hAnsi="Book Antiqua"/>
        </w:rPr>
        <w:t xml:space="preserve"> in the machine language presented in Appendix C of the text, followed by their C language equivalents. </w:t>
      </w:r>
      <w:r w:rsidR="007531C6">
        <w:rPr>
          <w:rFonts w:ascii="Book Antiqua" w:hAnsi="Book Antiqua"/>
        </w:rPr>
        <w:t xml:space="preserve">(These examples are easily converted into Java, C++, and C#.) </w:t>
      </w:r>
      <w:r>
        <w:rPr>
          <w:rFonts w:ascii="Book Antiqua" w:hAnsi="Book Antiqua"/>
        </w:rPr>
        <w:t xml:space="preserve">Each </w:t>
      </w:r>
      <w:r w:rsidR="007531C6">
        <w:rPr>
          <w:rFonts w:ascii="Book Antiqua" w:hAnsi="Book Antiqua"/>
        </w:rPr>
        <w:t>machine language routine</w:t>
      </w:r>
      <w:r>
        <w:rPr>
          <w:rFonts w:ascii="Book Antiqua" w:hAnsi="Book Antiqua"/>
        </w:rPr>
        <w:t xml:space="preserve"> starts at address 10. I've found that they make good examples for class presentations or extra homework problems in which I give the students the machine language form and ask them to rewrite it in </w:t>
      </w:r>
      <w:r w:rsidR="00FA7782">
        <w:rPr>
          <w:rFonts w:ascii="Book Antiqua" w:hAnsi="Book Antiqua"/>
        </w:rPr>
        <w:t>a high-level language</w:t>
      </w:r>
      <w:r>
        <w:rPr>
          <w:rFonts w:ascii="Book Antiqua" w:hAnsi="Book Antiqua"/>
        </w:rPr>
        <w:t xml:space="preserve">. </w:t>
      </w:r>
    </w:p>
    <w:p w:rsidR="00406F78" w:rsidRDefault="00406F78">
      <w:pPr>
        <w:pStyle w:val="j21-55"/>
        <w:widowControl/>
        <w:rPr>
          <w:rFonts w:ascii="Book Antiqua" w:hAnsi="Book Antiqua"/>
        </w:rPr>
      </w:pPr>
      <w:r>
        <w:rPr>
          <w:rFonts w:ascii="Book Antiqua" w:hAnsi="Book Antiqua"/>
        </w:rPr>
        <w:t xml:space="preserve">     </w:t>
      </w:r>
      <w:r>
        <w:rPr>
          <w:rFonts w:ascii="Book Antiqua" w:hAnsi="Book Antiqua"/>
          <w:u w:val="single"/>
        </w:rPr>
        <w:t>Address</w:t>
      </w:r>
      <w:r>
        <w:rPr>
          <w:rFonts w:ascii="Book Antiqua" w:hAnsi="Book Antiqua"/>
        </w:rPr>
        <w:t xml:space="preserve"> </w:t>
      </w:r>
      <w:r>
        <w:rPr>
          <w:rFonts w:ascii="Book Antiqua" w:hAnsi="Book Antiqua"/>
          <w:u w:val="single"/>
        </w:rPr>
        <w:t>Contents</w:t>
      </w:r>
      <w:r>
        <w:rPr>
          <w:rFonts w:ascii="Book Antiqua" w:hAnsi="Book Antiqua"/>
        </w:rPr>
        <w:t xml:space="preserve">       </w:t>
      </w:r>
      <w:r>
        <w:rPr>
          <w:rFonts w:ascii="Book Antiqua" w:hAnsi="Book Antiqua"/>
          <w:u w:val="single"/>
        </w:rPr>
        <w:t>Address</w:t>
      </w:r>
      <w:r>
        <w:rPr>
          <w:rFonts w:ascii="Book Antiqua" w:hAnsi="Book Antiqua"/>
        </w:rPr>
        <w:t xml:space="preserve"> </w:t>
      </w:r>
      <w:r>
        <w:rPr>
          <w:rFonts w:ascii="Book Antiqua" w:hAnsi="Book Antiqua"/>
          <w:u w:val="single"/>
        </w:rPr>
        <w:t>Contents</w:t>
      </w:r>
      <w:r>
        <w:rPr>
          <w:rFonts w:ascii="Book Antiqua" w:hAnsi="Book Antiqua"/>
        </w:rPr>
        <w:t xml:space="preserve">       </w:t>
      </w:r>
      <w:r>
        <w:rPr>
          <w:rFonts w:ascii="Book Antiqua" w:hAnsi="Book Antiqua"/>
          <w:u w:val="single"/>
        </w:rPr>
        <w:t>Address</w:t>
      </w:r>
      <w:r>
        <w:rPr>
          <w:rFonts w:ascii="Book Antiqua" w:hAnsi="Book Antiqua"/>
        </w:rPr>
        <w:t xml:space="preserve"> </w:t>
      </w:r>
      <w:r>
        <w:rPr>
          <w:rFonts w:ascii="Book Antiqua" w:hAnsi="Book Antiqua"/>
          <w:u w:val="single"/>
        </w:rPr>
        <w:t>Contents</w:t>
      </w:r>
    </w:p>
    <w:p w:rsidR="00406F78" w:rsidRPr="00781FF6" w:rsidRDefault="00406F78">
      <w:pPr>
        <w:pStyle w:val="columns"/>
        <w:widowControl/>
        <w:rPr>
          <w:lang w:val="es-ES"/>
        </w:rPr>
      </w:pPr>
      <w:r>
        <w:tab/>
      </w:r>
      <w:r w:rsidRPr="00781FF6">
        <w:rPr>
          <w:lang w:val="es-ES"/>
        </w:rPr>
        <w:t xml:space="preserve">0D </w:t>
      </w:r>
      <w:r w:rsidRPr="00781FF6">
        <w:rPr>
          <w:lang w:val="es-ES"/>
        </w:rPr>
        <w:tab/>
        <w:t xml:space="preserve">00 </w:t>
      </w:r>
      <w:r w:rsidRPr="00781FF6">
        <w:rPr>
          <w:lang w:val="es-ES"/>
        </w:rPr>
        <w:tab/>
        <w:t xml:space="preserve">14 </w:t>
      </w:r>
      <w:r w:rsidRPr="00781FF6">
        <w:rPr>
          <w:lang w:val="es-ES"/>
        </w:rPr>
        <w:tab/>
        <w:t xml:space="preserve">20 </w:t>
      </w:r>
      <w:r w:rsidRPr="00781FF6">
        <w:rPr>
          <w:lang w:val="es-ES"/>
        </w:rPr>
        <w:tab/>
        <w:t xml:space="preserve">1B </w:t>
      </w:r>
      <w:r w:rsidRPr="00781FF6">
        <w:rPr>
          <w:lang w:val="es-ES"/>
        </w:rPr>
        <w:tab/>
        <w:t>0F</w:t>
      </w:r>
    </w:p>
    <w:p w:rsidR="00406F78" w:rsidRPr="00781FF6" w:rsidRDefault="00406F78">
      <w:pPr>
        <w:pStyle w:val="columns"/>
        <w:widowControl/>
        <w:rPr>
          <w:lang w:val="es-ES"/>
        </w:rPr>
      </w:pPr>
      <w:r w:rsidRPr="00781FF6">
        <w:rPr>
          <w:lang w:val="es-ES"/>
        </w:rPr>
        <w:tab/>
        <w:t xml:space="preserve">0E </w:t>
      </w:r>
      <w:r w:rsidRPr="00781FF6">
        <w:rPr>
          <w:lang w:val="es-ES"/>
        </w:rPr>
        <w:tab/>
        <w:t xml:space="preserve">00 </w:t>
      </w:r>
      <w:r w:rsidRPr="00781FF6">
        <w:rPr>
          <w:lang w:val="es-ES"/>
        </w:rPr>
        <w:tab/>
        <w:t xml:space="preserve">15 </w:t>
      </w:r>
      <w:r w:rsidRPr="00781FF6">
        <w:rPr>
          <w:lang w:val="es-ES"/>
        </w:rPr>
        <w:tab/>
        <w:t xml:space="preserve">5A </w:t>
      </w:r>
      <w:r w:rsidRPr="00781FF6">
        <w:rPr>
          <w:lang w:val="es-ES"/>
        </w:rPr>
        <w:tab/>
        <w:t xml:space="preserve">1C </w:t>
      </w:r>
      <w:r w:rsidRPr="00781FF6">
        <w:rPr>
          <w:lang w:val="es-ES"/>
        </w:rPr>
        <w:tab/>
        <w:t>50</w:t>
      </w:r>
    </w:p>
    <w:p w:rsidR="00406F78" w:rsidRPr="00781FF6" w:rsidRDefault="00406F78">
      <w:pPr>
        <w:pStyle w:val="columns"/>
        <w:widowControl/>
        <w:rPr>
          <w:lang w:val="es-ES"/>
        </w:rPr>
      </w:pPr>
      <w:r w:rsidRPr="00781FF6">
        <w:rPr>
          <w:lang w:val="es-ES"/>
        </w:rPr>
        <w:tab/>
        <w:t xml:space="preserve">0F </w:t>
      </w:r>
      <w:r w:rsidRPr="00781FF6">
        <w:rPr>
          <w:lang w:val="es-ES"/>
        </w:rPr>
        <w:tab/>
        <w:t xml:space="preserve">00 </w:t>
      </w:r>
      <w:r w:rsidRPr="00781FF6">
        <w:rPr>
          <w:lang w:val="es-ES"/>
        </w:rPr>
        <w:tab/>
        <w:t xml:space="preserve">16 </w:t>
      </w:r>
      <w:r w:rsidRPr="00781FF6">
        <w:rPr>
          <w:lang w:val="es-ES"/>
        </w:rPr>
        <w:tab/>
        <w:t xml:space="preserve">30 </w:t>
      </w:r>
      <w:r w:rsidRPr="00781FF6">
        <w:rPr>
          <w:lang w:val="es-ES"/>
        </w:rPr>
        <w:tab/>
        <w:t xml:space="preserve">1D </w:t>
      </w:r>
      <w:r w:rsidRPr="00781FF6">
        <w:rPr>
          <w:lang w:val="es-ES"/>
        </w:rPr>
        <w:tab/>
        <w:t>12</w:t>
      </w:r>
    </w:p>
    <w:p w:rsidR="00406F78" w:rsidRPr="00781FF6" w:rsidRDefault="00406F78">
      <w:pPr>
        <w:pStyle w:val="columns"/>
        <w:widowControl/>
        <w:rPr>
          <w:lang w:val="es-ES"/>
        </w:rPr>
      </w:pPr>
      <w:r w:rsidRPr="00781FF6">
        <w:rPr>
          <w:lang w:val="es-ES"/>
        </w:rPr>
        <w:tab/>
        <w:t xml:space="preserve">10 </w:t>
      </w:r>
      <w:r w:rsidRPr="00781FF6">
        <w:rPr>
          <w:lang w:val="es-ES"/>
        </w:rPr>
        <w:tab/>
        <w:t xml:space="preserve">20 </w:t>
      </w:r>
      <w:r w:rsidRPr="00781FF6">
        <w:rPr>
          <w:lang w:val="es-ES"/>
        </w:rPr>
        <w:tab/>
        <w:t xml:space="preserve">17 </w:t>
      </w:r>
      <w:r w:rsidRPr="00781FF6">
        <w:rPr>
          <w:lang w:val="es-ES"/>
        </w:rPr>
        <w:tab/>
        <w:t xml:space="preserve">0F </w:t>
      </w:r>
      <w:r w:rsidRPr="00781FF6">
        <w:rPr>
          <w:lang w:val="es-ES"/>
        </w:rPr>
        <w:tab/>
        <w:t xml:space="preserve">1E </w:t>
      </w:r>
      <w:r w:rsidRPr="00781FF6">
        <w:rPr>
          <w:lang w:val="es-ES"/>
        </w:rPr>
        <w:tab/>
        <w:t>30</w:t>
      </w:r>
    </w:p>
    <w:p w:rsidR="00406F78" w:rsidRPr="00781FF6" w:rsidRDefault="00406F78">
      <w:pPr>
        <w:pStyle w:val="columns"/>
        <w:widowControl/>
        <w:rPr>
          <w:lang w:val="es-ES"/>
        </w:rPr>
      </w:pPr>
      <w:r w:rsidRPr="00781FF6">
        <w:rPr>
          <w:lang w:val="es-ES"/>
        </w:rPr>
        <w:tab/>
        <w:t xml:space="preserve">11 </w:t>
      </w:r>
      <w:r w:rsidRPr="00781FF6">
        <w:rPr>
          <w:lang w:val="es-ES"/>
        </w:rPr>
        <w:tab/>
        <w:t xml:space="preserve">5C </w:t>
      </w:r>
      <w:r w:rsidRPr="00781FF6">
        <w:rPr>
          <w:lang w:val="es-ES"/>
        </w:rPr>
        <w:tab/>
        <w:t xml:space="preserve">18 </w:t>
      </w:r>
      <w:r w:rsidRPr="00781FF6">
        <w:rPr>
          <w:lang w:val="es-ES"/>
        </w:rPr>
        <w:tab/>
        <w:t xml:space="preserve">11 </w:t>
      </w:r>
      <w:r w:rsidRPr="00781FF6">
        <w:rPr>
          <w:lang w:val="es-ES"/>
        </w:rPr>
        <w:tab/>
        <w:t xml:space="preserve">1F </w:t>
      </w:r>
      <w:r w:rsidRPr="00781FF6">
        <w:rPr>
          <w:lang w:val="es-ES"/>
        </w:rPr>
        <w:tab/>
        <w:t>0D</w:t>
      </w:r>
    </w:p>
    <w:p w:rsidR="00406F78" w:rsidRPr="00781FF6" w:rsidRDefault="00406F78">
      <w:pPr>
        <w:pStyle w:val="columns"/>
        <w:widowControl/>
        <w:rPr>
          <w:lang w:val="es-ES"/>
        </w:rPr>
      </w:pPr>
      <w:r w:rsidRPr="00781FF6">
        <w:rPr>
          <w:lang w:val="es-ES"/>
        </w:rPr>
        <w:tab/>
        <w:t xml:space="preserve">12 </w:t>
      </w:r>
      <w:r w:rsidRPr="00781FF6">
        <w:rPr>
          <w:lang w:val="es-ES"/>
        </w:rPr>
        <w:tab/>
        <w:t xml:space="preserve">30 </w:t>
      </w:r>
      <w:r w:rsidRPr="00781FF6">
        <w:rPr>
          <w:lang w:val="es-ES"/>
        </w:rPr>
        <w:tab/>
        <w:t xml:space="preserve">19 </w:t>
      </w:r>
      <w:r w:rsidRPr="00781FF6">
        <w:rPr>
          <w:lang w:val="es-ES"/>
        </w:rPr>
        <w:tab/>
        <w:t xml:space="preserve">0E </w:t>
      </w:r>
      <w:r w:rsidRPr="00781FF6">
        <w:rPr>
          <w:lang w:val="es-ES"/>
        </w:rPr>
        <w:tab/>
        <w:t xml:space="preserve">20 </w:t>
      </w:r>
      <w:r w:rsidRPr="00781FF6">
        <w:rPr>
          <w:lang w:val="es-ES"/>
        </w:rPr>
        <w:tab/>
        <w:t>C0</w:t>
      </w:r>
    </w:p>
    <w:p w:rsidR="00406F78" w:rsidRPr="00781FF6" w:rsidRDefault="00406F78">
      <w:pPr>
        <w:pStyle w:val="columns"/>
        <w:widowControl/>
        <w:spacing w:after="120"/>
        <w:rPr>
          <w:lang w:val="es-ES"/>
        </w:rPr>
      </w:pPr>
      <w:r w:rsidRPr="00781FF6">
        <w:rPr>
          <w:lang w:val="es-ES"/>
        </w:rPr>
        <w:tab/>
        <w:t xml:space="preserve">13 </w:t>
      </w:r>
      <w:r w:rsidRPr="00781FF6">
        <w:rPr>
          <w:lang w:val="es-ES"/>
        </w:rPr>
        <w:tab/>
        <w:t xml:space="preserve">0E </w:t>
      </w:r>
      <w:r w:rsidRPr="00781FF6">
        <w:rPr>
          <w:lang w:val="es-ES"/>
        </w:rPr>
        <w:tab/>
        <w:t xml:space="preserve">1A </w:t>
      </w:r>
      <w:r w:rsidRPr="00781FF6">
        <w:rPr>
          <w:lang w:val="es-ES"/>
        </w:rPr>
        <w:tab/>
        <w:t xml:space="preserve">12 </w:t>
      </w:r>
      <w:r w:rsidRPr="00781FF6">
        <w:rPr>
          <w:lang w:val="es-ES"/>
        </w:rPr>
        <w:tab/>
        <w:t xml:space="preserve">21 </w:t>
      </w:r>
      <w:r w:rsidRPr="00781FF6">
        <w:rPr>
          <w:lang w:val="es-ES"/>
        </w:rPr>
        <w:tab/>
        <w:t>00</w:t>
      </w:r>
    </w:p>
    <w:p w:rsidR="00406F78" w:rsidRPr="00781FF6" w:rsidRDefault="00406F78">
      <w:pPr>
        <w:pStyle w:val="j21-55"/>
        <w:widowControl/>
        <w:rPr>
          <w:rFonts w:ascii="Book Antiqua" w:hAnsi="Book Antiqua"/>
          <w:lang w:val="es-ES"/>
        </w:rPr>
      </w:pPr>
      <w:r w:rsidRPr="00781FF6">
        <w:rPr>
          <w:rFonts w:ascii="Book Antiqua" w:hAnsi="Book Antiqua"/>
          <w:lang w:val="es-ES"/>
        </w:rPr>
        <w:t>C language equivalent:</w:t>
      </w:r>
    </w:p>
    <w:p w:rsidR="00406F78" w:rsidRPr="00781FF6" w:rsidRDefault="00406F78">
      <w:pPr>
        <w:pStyle w:val="program"/>
        <w:widowControl/>
        <w:rPr>
          <w:lang w:val="es-ES"/>
        </w:rPr>
      </w:pPr>
      <w:r w:rsidRPr="00781FF6">
        <w:rPr>
          <w:lang w:val="es-ES"/>
        </w:rPr>
        <w:t xml:space="preserve">    </w:t>
      </w:r>
    </w:p>
    <w:p w:rsidR="00406F78" w:rsidRPr="00781FF6" w:rsidRDefault="00406F78">
      <w:pPr>
        <w:pStyle w:val="program"/>
        <w:widowControl/>
        <w:ind w:left="1195"/>
        <w:rPr>
          <w:lang w:val="es-ES"/>
        </w:rPr>
      </w:pPr>
      <w:r w:rsidRPr="00781FF6">
        <w:rPr>
          <w:lang w:val="es-ES"/>
        </w:rPr>
        <w:t xml:space="preserve">    {int X,Y,Z;</w:t>
      </w:r>
    </w:p>
    <w:p w:rsidR="00406F78" w:rsidRPr="00781FF6" w:rsidRDefault="00406F78">
      <w:pPr>
        <w:pStyle w:val="program"/>
        <w:widowControl/>
        <w:rPr>
          <w:lang w:val="es-ES"/>
        </w:rPr>
      </w:pPr>
      <w:r w:rsidRPr="00781FF6">
        <w:rPr>
          <w:lang w:val="es-ES"/>
        </w:rPr>
        <w:t xml:space="preserve">     X = 92;</w:t>
      </w:r>
    </w:p>
    <w:p w:rsidR="00406F78" w:rsidRPr="00781FF6" w:rsidRDefault="00406F78">
      <w:pPr>
        <w:pStyle w:val="program"/>
        <w:widowControl/>
        <w:rPr>
          <w:lang w:val="es-ES"/>
        </w:rPr>
      </w:pPr>
      <w:r w:rsidRPr="00781FF6">
        <w:rPr>
          <w:lang w:val="es-ES"/>
        </w:rPr>
        <w:t xml:space="preserve">     Y = 90;</w:t>
      </w:r>
    </w:p>
    <w:p w:rsidR="00406F78" w:rsidRPr="00781FF6" w:rsidRDefault="00406F78">
      <w:pPr>
        <w:pStyle w:val="program"/>
        <w:widowControl/>
        <w:rPr>
          <w:lang w:val="es-ES"/>
        </w:rPr>
      </w:pPr>
      <w:r w:rsidRPr="00781FF6">
        <w:rPr>
          <w:lang w:val="es-ES"/>
        </w:rPr>
        <w:t xml:space="preserve">     Z = X + Y;</w:t>
      </w:r>
    </w:p>
    <w:p w:rsidR="00406F78" w:rsidRDefault="00406F78">
      <w:pPr>
        <w:pStyle w:val="program"/>
        <w:widowControl/>
      </w:pPr>
      <w:r w:rsidRPr="00781FF6">
        <w:rPr>
          <w:lang w:val="es-ES"/>
        </w:rPr>
        <w:t xml:space="preserve">    </w:t>
      </w:r>
      <w:r>
        <w:t>}</w:t>
      </w:r>
    </w:p>
    <w:p w:rsidR="00406F78" w:rsidRDefault="00406F78">
      <w:pPr>
        <w:pStyle w:val="j21-55"/>
        <w:widowControl/>
        <w:rPr>
          <w:rFonts w:ascii="Book Antiqua" w:hAnsi="Book Antiqua"/>
        </w:rPr>
      </w:pPr>
      <w:r>
        <w:rPr>
          <w:rFonts w:ascii="Book Antiqua" w:hAnsi="Book Antiqua"/>
        </w:rPr>
        <w:t>If the contents of the memory cell at address 1C in the preceding table is changed from 50 to 60 the C equivalent becomes:</w:t>
      </w:r>
    </w:p>
    <w:p w:rsidR="00406F78" w:rsidRDefault="00406F78">
      <w:pPr>
        <w:pStyle w:val="program"/>
        <w:widowControl/>
      </w:pPr>
      <w:r>
        <w:t xml:space="preserve">    </w:t>
      </w:r>
    </w:p>
    <w:p w:rsidR="00406F78" w:rsidRPr="00781FF6" w:rsidRDefault="00406F78">
      <w:pPr>
        <w:pStyle w:val="program"/>
        <w:widowControl/>
        <w:rPr>
          <w:lang w:val="es-ES"/>
        </w:rPr>
      </w:pPr>
      <w:r>
        <w:t xml:space="preserve">    </w:t>
      </w:r>
      <w:r w:rsidRPr="00781FF6">
        <w:rPr>
          <w:lang w:val="es-ES"/>
        </w:rPr>
        <w:t>{float X, Y, Z;</w:t>
      </w:r>
    </w:p>
    <w:p w:rsidR="00406F78" w:rsidRPr="00781FF6" w:rsidRDefault="00406F78">
      <w:pPr>
        <w:pStyle w:val="program"/>
        <w:widowControl/>
        <w:rPr>
          <w:lang w:val="es-ES"/>
        </w:rPr>
      </w:pPr>
      <w:r w:rsidRPr="00781FF6">
        <w:rPr>
          <w:lang w:val="es-ES"/>
        </w:rPr>
        <w:t xml:space="preserve">     X = 1.5;</w:t>
      </w:r>
    </w:p>
    <w:p w:rsidR="00406F78" w:rsidRPr="00781FF6" w:rsidRDefault="00406F78">
      <w:pPr>
        <w:pStyle w:val="program"/>
        <w:widowControl/>
        <w:rPr>
          <w:lang w:val="es-ES"/>
        </w:rPr>
      </w:pPr>
      <w:r w:rsidRPr="00781FF6">
        <w:rPr>
          <w:lang w:val="es-ES"/>
        </w:rPr>
        <w:t xml:space="preserve">     Y = 1.25;</w:t>
      </w:r>
    </w:p>
    <w:p w:rsidR="00406F78" w:rsidRDefault="00406F78">
      <w:pPr>
        <w:pStyle w:val="program"/>
        <w:widowControl/>
      </w:pPr>
      <w:r w:rsidRPr="00781FF6">
        <w:rPr>
          <w:lang w:val="es-ES"/>
        </w:rPr>
        <w:t xml:space="preserve">     </w:t>
      </w:r>
      <w:r>
        <w:t>Z = X + Y;</w:t>
      </w:r>
    </w:p>
    <w:p w:rsidR="00406F78" w:rsidRDefault="00406F78">
      <w:pPr>
        <w:pStyle w:val="program"/>
        <w:widowControl/>
      </w:pPr>
      <w:r>
        <w:t xml:space="preserve">    }</w:t>
      </w:r>
    </w:p>
    <w:p w:rsidR="00406F78" w:rsidRDefault="00406F78">
      <w:pPr>
        <w:pStyle w:val="j21-55"/>
        <w:widowControl/>
        <w:rPr>
          <w:rFonts w:ascii="Book Antiqua" w:hAnsi="Book Antiqua"/>
        </w:rPr>
      </w:pPr>
      <w:r>
        <w:rPr>
          <w:rFonts w:ascii="Book Antiqua" w:hAnsi="Book Antiqua"/>
        </w:rPr>
        <w:t>Here's another example:</w:t>
      </w:r>
    </w:p>
    <w:p w:rsidR="00406F78" w:rsidRDefault="00406F78">
      <w:pPr>
        <w:pStyle w:val="j21-55"/>
        <w:widowControl/>
      </w:pPr>
      <w:r>
        <w:rPr>
          <w:rFonts w:ascii="Book Antiqua" w:hAnsi="Book Antiqua"/>
        </w:rPr>
        <w:t xml:space="preserve">    </w:t>
      </w:r>
      <w:r>
        <w:rPr>
          <w:rFonts w:ascii="Book Antiqua" w:hAnsi="Book Antiqua"/>
          <w:u w:val="single"/>
        </w:rPr>
        <w:t>Address</w:t>
      </w:r>
      <w:r>
        <w:rPr>
          <w:rFonts w:ascii="Book Antiqua" w:hAnsi="Book Antiqua"/>
        </w:rPr>
        <w:t xml:space="preserve"> </w:t>
      </w:r>
      <w:r>
        <w:rPr>
          <w:rFonts w:ascii="Book Antiqua" w:hAnsi="Book Antiqua"/>
          <w:u w:val="single"/>
        </w:rPr>
        <w:t>Contents</w:t>
      </w:r>
      <w:r>
        <w:rPr>
          <w:rFonts w:ascii="Book Antiqua" w:hAnsi="Book Antiqua"/>
        </w:rPr>
        <w:t xml:space="preserve">        </w:t>
      </w:r>
      <w:r>
        <w:rPr>
          <w:rFonts w:ascii="Book Antiqua" w:hAnsi="Book Antiqua"/>
          <w:u w:val="single"/>
        </w:rPr>
        <w:t>Address</w:t>
      </w:r>
      <w:r>
        <w:rPr>
          <w:rFonts w:ascii="Book Antiqua" w:hAnsi="Book Antiqua"/>
        </w:rPr>
        <w:t xml:space="preserve"> </w:t>
      </w:r>
      <w:r>
        <w:rPr>
          <w:rFonts w:ascii="Book Antiqua" w:hAnsi="Book Antiqua"/>
          <w:u w:val="single"/>
        </w:rPr>
        <w:t>Contents</w:t>
      </w:r>
      <w:r>
        <w:rPr>
          <w:rFonts w:ascii="Book Antiqua" w:hAnsi="Book Antiqua"/>
        </w:rPr>
        <w:t xml:space="preserve">        </w:t>
      </w:r>
      <w:r>
        <w:rPr>
          <w:rFonts w:ascii="Book Antiqua" w:hAnsi="Book Antiqua"/>
          <w:u w:val="single"/>
        </w:rPr>
        <w:t>Address</w:t>
      </w:r>
      <w:r>
        <w:rPr>
          <w:rFonts w:ascii="Book Antiqua" w:hAnsi="Book Antiqua"/>
        </w:rPr>
        <w:t xml:space="preserve"> </w:t>
      </w:r>
      <w:r>
        <w:rPr>
          <w:rFonts w:ascii="Book Antiqua" w:hAnsi="Book Antiqua"/>
          <w:u w:val="single"/>
        </w:rPr>
        <w:t>Contents</w:t>
      </w:r>
    </w:p>
    <w:p w:rsidR="00406F78" w:rsidRPr="00781FF6" w:rsidRDefault="00406F78">
      <w:pPr>
        <w:pStyle w:val="columns"/>
        <w:widowControl/>
        <w:rPr>
          <w:lang w:val="es-ES"/>
        </w:rPr>
      </w:pPr>
      <w:r>
        <w:tab/>
      </w:r>
      <w:r w:rsidRPr="00781FF6">
        <w:rPr>
          <w:lang w:val="es-ES"/>
        </w:rPr>
        <w:t xml:space="preserve">0E </w:t>
      </w:r>
      <w:r w:rsidRPr="00781FF6">
        <w:rPr>
          <w:lang w:val="es-ES"/>
        </w:rPr>
        <w:tab/>
        <w:t xml:space="preserve">00 </w:t>
      </w:r>
      <w:r w:rsidRPr="00781FF6">
        <w:rPr>
          <w:lang w:val="es-ES"/>
        </w:rPr>
        <w:tab/>
        <w:t xml:space="preserve">19 </w:t>
      </w:r>
      <w:r w:rsidRPr="00781FF6">
        <w:rPr>
          <w:lang w:val="es-ES"/>
        </w:rPr>
        <w:tab/>
        <w:t xml:space="preserve">0F </w:t>
      </w:r>
      <w:r w:rsidRPr="00781FF6">
        <w:rPr>
          <w:lang w:val="es-ES"/>
        </w:rPr>
        <w:tab/>
        <w:t xml:space="preserve">24 </w:t>
      </w:r>
      <w:r w:rsidRPr="00781FF6">
        <w:rPr>
          <w:lang w:val="es-ES"/>
        </w:rPr>
        <w:tab/>
        <w:t>20</w:t>
      </w:r>
    </w:p>
    <w:p w:rsidR="00406F78" w:rsidRPr="00781FF6" w:rsidRDefault="00406F78">
      <w:pPr>
        <w:pStyle w:val="columns"/>
        <w:widowControl/>
        <w:rPr>
          <w:lang w:val="es-ES"/>
        </w:rPr>
      </w:pPr>
      <w:r w:rsidRPr="00781FF6">
        <w:rPr>
          <w:lang w:val="es-ES"/>
        </w:rPr>
        <w:tab/>
        <w:t xml:space="preserve">0F </w:t>
      </w:r>
      <w:r w:rsidRPr="00781FF6">
        <w:rPr>
          <w:lang w:val="es-ES"/>
        </w:rPr>
        <w:tab/>
        <w:t xml:space="preserve">00 </w:t>
      </w:r>
      <w:r w:rsidRPr="00781FF6">
        <w:rPr>
          <w:lang w:val="es-ES"/>
        </w:rPr>
        <w:tab/>
        <w:t xml:space="preserve">1A </w:t>
      </w:r>
      <w:r w:rsidRPr="00781FF6">
        <w:rPr>
          <w:lang w:val="es-ES"/>
        </w:rPr>
        <w:tab/>
        <w:t xml:space="preserve">20 </w:t>
      </w:r>
      <w:r w:rsidRPr="00781FF6">
        <w:rPr>
          <w:lang w:val="es-ES"/>
        </w:rPr>
        <w:tab/>
        <w:t xml:space="preserve">25 </w:t>
      </w:r>
      <w:r w:rsidRPr="00781FF6">
        <w:rPr>
          <w:lang w:val="es-ES"/>
        </w:rPr>
        <w:tab/>
        <w:t>01</w:t>
      </w:r>
    </w:p>
    <w:p w:rsidR="00406F78" w:rsidRPr="00781FF6" w:rsidRDefault="00406F78">
      <w:pPr>
        <w:pStyle w:val="columns"/>
        <w:widowControl/>
        <w:rPr>
          <w:lang w:val="es-ES"/>
        </w:rPr>
      </w:pPr>
      <w:r w:rsidRPr="00781FF6">
        <w:rPr>
          <w:lang w:val="es-ES"/>
        </w:rPr>
        <w:tab/>
        <w:t xml:space="preserve">10 </w:t>
      </w:r>
      <w:r w:rsidRPr="00781FF6">
        <w:rPr>
          <w:lang w:val="es-ES"/>
        </w:rPr>
        <w:tab/>
        <w:t xml:space="preserve">20 </w:t>
      </w:r>
      <w:r w:rsidRPr="00781FF6">
        <w:rPr>
          <w:lang w:val="es-ES"/>
        </w:rPr>
        <w:tab/>
        <w:t xml:space="preserve">1B </w:t>
      </w:r>
      <w:r w:rsidRPr="00781FF6">
        <w:rPr>
          <w:lang w:val="es-ES"/>
        </w:rPr>
        <w:tab/>
        <w:t xml:space="preserve">04 </w:t>
      </w:r>
      <w:r w:rsidRPr="00781FF6">
        <w:rPr>
          <w:lang w:val="es-ES"/>
        </w:rPr>
        <w:tab/>
        <w:t xml:space="preserve">26 </w:t>
      </w:r>
      <w:r w:rsidRPr="00781FF6">
        <w:rPr>
          <w:lang w:val="es-ES"/>
        </w:rPr>
        <w:tab/>
        <w:t>50</w:t>
      </w:r>
    </w:p>
    <w:p w:rsidR="00406F78" w:rsidRPr="00781FF6" w:rsidRDefault="00406F78">
      <w:pPr>
        <w:pStyle w:val="columns"/>
        <w:widowControl/>
        <w:rPr>
          <w:lang w:val="es-ES"/>
        </w:rPr>
      </w:pPr>
      <w:r w:rsidRPr="00781FF6">
        <w:rPr>
          <w:lang w:val="es-ES"/>
        </w:rPr>
        <w:tab/>
        <w:t xml:space="preserve">11 </w:t>
      </w:r>
      <w:r w:rsidRPr="00781FF6">
        <w:rPr>
          <w:lang w:val="es-ES"/>
        </w:rPr>
        <w:tab/>
        <w:t xml:space="preserve">02 </w:t>
      </w:r>
      <w:r w:rsidRPr="00781FF6">
        <w:rPr>
          <w:lang w:val="es-ES"/>
        </w:rPr>
        <w:tab/>
        <w:t xml:space="preserve">1C </w:t>
      </w:r>
      <w:r w:rsidRPr="00781FF6">
        <w:rPr>
          <w:lang w:val="es-ES"/>
        </w:rPr>
        <w:tab/>
        <w:t xml:space="preserve">B1 </w:t>
      </w:r>
      <w:r w:rsidRPr="00781FF6">
        <w:rPr>
          <w:lang w:val="es-ES"/>
        </w:rPr>
        <w:tab/>
        <w:t xml:space="preserve">27 </w:t>
      </w:r>
      <w:r w:rsidRPr="00781FF6">
        <w:rPr>
          <w:lang w:val="es-ES"/>
        </w:rPr>
        <w:tab/>
        <w:t>01</w:t>
      </w:r>
    </w:p>
    <w:p w:rsidR="00406F78" w:rsidRPr="00781FF6" w:rsidRDefault="00406F78">
      <w:pPr>
        <w:pStyle w:val="columns"/>
        <w:widowControl/>
        <w:rPr>
          <w:lang w:val="es-ES"/>
        </w:rPr>
      </w:pPr>
      <w:r w:rsidRPr="00781FF6">
        <w:rPr>
          <w:lang w:val="es-ES"/>
        </w:rPr>
        <w:tab/>
        <w:t xml:space="preserve">12 </w:t>
      </w:r>
      <w:r w:rsidRPr="00781FF6">
        <w:rPr>
          <w:lang w:val="es-ES"/>
        </w:rPr>
        <w:tab/>
        <w:t xml:space="preserve">30 </w:t>
      </w:r>
      <w:r w:rsidRPr="00781FF6">
        <w:rPr>
          <w:lang w:val="es-ES"/>
        </w:rPr>
        <w:tab/>
        <w:t xml:space="preserve">1D </w:t>
      </w:r>
      <w:r w:rsidRPr="00781FF6">
        <w:rPr>
          <w:lang w:val="es-ES"/>
        </w:rPr>
        <w:tab/>
        <w:t xml:space="preserve">2C </w:t>
      </w:r>
      <w:r w:rsidRPr="00781FF6">
        <w:rPr>
          <w:lang w:val="es-ES"/>
        </w:rPr>
        <w:tab/>
        <w:t xml:space="preserve">28 </w:t>
      </w:r>
      <w:r w:rsidRPr="00781FF6">
        <w:rPr>
          <w:lang w:val="es-ES"/>
        </w:rPr>
        <w:tab/>
        <w:t>30</w:t>
      </w:r>
    </w:p>
    <w:p w:rsidR="00406F78" w:rsidRPr="00781FF6" w:rsidRDefault="00406F78">
      <w:pPr>
        <w:pStyle w:val="columns"/>
        <w:widowControl/>
        <w:rPr>
          <w:lang w:val="es-ES"/>
        </w:rPr>
      </w:pPr>
      <w:r w:rsidRPr="00781FF6">
        <w:rPr>
          <w:lang w:val="es-ES"/>
        </w:rPr>
        <w:tab/>
        <w:t xml:space="preserve">13 </w:t>
      </w:r>
      <w:r w:rsidRPr="00781FF6">
        <w:rPr>
          <w:lang w:val="es-ES"/>
        </w:rPr>
        <w:tab/>
        <w:t xml:space="preserve">0E </w:t>
      </w:r>
      <w:r w:rsidRPr="00781FF6">
        <w:rPr>
          <w:lang w:val="es-ES"/>
        </w:rPr>
        <w:tab/>
        <w:t xml:space="preserve">1E </w:t>
      </w:r>
      <w:r w:rsidRPr="00781FF6">
        <w:rPr>
          <w:lang w:val="es-ES"/>
        </w:rPr>
        <w:tab/>
        <w:t xml:space="preserve">12 </w:t>
      </w:r>
      <w:r w:rsidRPr="00781FF6">
        <w:rPr>
          <w:lang w:val="es-ES"/>
        </w:rPr>
        <w:tab/>
        <w:t xml:space="preserve">29 </w:t>
      </w:r>
      <w:r w:rsidRPr="00781FF6">
        <w:rPr>
          <w:lang w:val="es-ES"/>
        </w:rPr>
        <w:tab/>
        <w:t>0F</w:t>
      </w:r>
    </w:p>
    <w:p w:rsidR="00406F78" w:rsidRPr="00781FF6" w:rsidRDefault="00406F78">
      <w:pPr>
        <w:pStyle w:val="columns"/>
        <w:widowControl/>
        <w:rPr>
          <w:lang w:val="es-ES"/>
        </w:rPr>
      </w:pPr>
      <w:r w:rsidRPr="00781FF6">
        <w:rPr>
          <w:lang w:val="es-ES"/>
        </w:rPr>
        <w:tab/>
        <w:t xml:space="preserve">14 </w:t>
      </w:r>
      <w:r w:rsidRPr="00781FF6">
        <w:rPr>
          <w:lang w:val="es-ES"/>
        </w:rPr>
        <w:tab/>
        <w:t xml:space="preserve">20 </w:t>
      </w:r>
      <w:r w:rsidRPr="00781FF6">
        <w:rPr>
          <w:lang w:val="es-ES"/>
        </w:rPr>
        <w:tab/>
        <w:t xml:space="preserve">1F </w:t>
      </w:r>
      <w:r w:rsidRPr="00781FF6">
        <w:rPr>
          <w:lang w:val="es-ES"/>
        </w:rPr>
        <w:tab/>
        <w:t xml:space="preserve">0E </w:t>
      </w:r>
      <w:r w:rsidRPr="00781FF6">
        <w:rPr>
          <w:lang w:val="es-ES"/>
        </w:rPr>
        <w:tab/>
        <w:t xml:space="preserve">2A </w:t>
      </w:r>
      <w:r w:rsidRPr="00781FF6">
        <w:rPr>
          <w:lang w:val="es-ES"/>
        </w:rPr>
        <w:tab/>
        <w:t>B0</w:t>
      </w:r>
    </w:p>
    <w:p w:rsidR="00406F78" w:rsidRPr="00781FF6" w:rsidRDefault="00406F78">
      <w:pPr>
        <w:pStyle w:val="columns"/>
        <w:widowControl/>
        <w:rPr>
          <w:lang w:val="es-ES"/>
        </w:rPr>
      </w:pPr>
      <w:r w:rsidRPr="00781FF6">
        <w:rPr>
          <w:lang w:val="es-ES"/>
        </w:rPr>
        <w:tab/>
        <w:t xml:space="preserve">15 </w:t>
      </w:r>
      <w:r w:rsidRPr="00781FF6">
        <w:rPr>
          <w:lang w:val="es-ES"/>
        </w:rPr>
        <w:tab/>
        <w:t xml:space="preserve">01 </w:t>
      </w:r>
      <w:r w:rsidRPr="00781FF6">
        <w:rPr>
          <w:lang w:val="es-ES"/>
        </w:rPr>
        <w:tab/>
        <w:t xml:space="preserve">20 </w:t>
      </w:r>
      <w:r w:rsidRPr="00781FF6">
        <w:rPr>
          <w:lang w:val="es-ES"/>
        </w:rPr>
        <w:tab/>
        <w:t xml:space="preserve">50 </w:t>
      </w:r>
      <w:r w:rsidRPr="00781FF6">
        <w:rPr>
          <w:lang w:val="es-ES"/>
        </w:rPr>
        <w:tab/>
        <w:t xml:space="preserve">2B </w:t>
      </w:r>
      <w:r w:rsidRPr="00781FF6">
        <w:rPr>
          <w:lang w:val="es-ES"/>
        </w:rPr>
        <w:tab/>
        <w:t>18</w:t>
      </w:r>
    </w:p>
    <w:p w:rsidR="00406F78" w:rsidRPr="00781FF6" w:rsidRDefault="00406F78">
      <w:pPr>
        <w:pStyle w:val="columns"/>
        <w:widowControl/>
        <w:rPr>
          <w:lang w:val="es-ES"/>
        </w:rPr>
      </w:pPr>
      <w:r w:rsidRPr="00781FF6">
        <w:rPr>
          <w:lang w:val="es-ES"/>
        </w:rPr>
        <w:tab/>
        <w:t xml:space="preserve">16 </w:t>
      </w:r>
      <w:r w:rsidRPr="00781FF6">
        <w:rPr>
          <w:lang w:val="es-ES"/>
        </w:rPr>
        <w:tab/>
        <w:t xml:space="preserve">30 </w:t>
      </w:r>
      <w:r w:rsidRPr="00781FF6">
        <w:rPr>
          <w:lang w:val="es-ES"/>
        </w:rPr>
        <w:tab/>
        <w:t xml:space="preserve">21 </w:t>
      </w:r>
      <w:r w:rsidRPr="00781FF6">
        <w:rPr>
          <w:lang w:val="es-ES"/>
        </w:rPr>
        <w:tab/>
        <w:t xml:space="preserve">12 </w:t>
      </w:r>
      <w:r w:rsidRPr="00781FF6">
        <w:rPr>
          <w:lang w:val="es-ES"/>
        </w:rPr>
        <w:tab/>
        <w:t xml:space="preserve">2C </w:t>
      </w:r>
      <w:r w:rsidRPr="00781FF6">
        <w:rPr>
          <w:lang w:val="es-ES"/>
        </w:rPr>
        <w:tab/>
        <w:t>C0</w:t>
      </w:r>
    </w:p>
    <w:p w:rsidR="00406F78" w:rsidRPr="00781FF6" w:rsidRDefault="00406F78">
      <w:pPr>
        <w:pStyle w:val="columns"/>
        <w:widowControl/>
        <w:rPr>
          <w:lang w:val="es-ES"/>
        </w:rPr>
      </w:pPr>
      <w:r w:rsidRPr="00781FF6">
        <w:rPr>
          <w:lang w:val="es-ES"/>
        </w:rPr>
        <w:tab/>
        <w:t xml:space="preserve">17 </w:t>
      </w:r>
      <w:r w:rsidRPr="00781FF6">
        <w:rPr>
          <w:lang w:val="es-ES"/>
        </w:rPr>
        <w:tab/>
        <w:t xml:space="preserve">0F </w:t>
      </w:r>
      <w:r w:rsidRPr="00781FF6">
        <w:rPr>
          <w:lang w:val="es-ES"/>
        </w:rPr>
        <w:tab/>
        <w:t xml:space="preserve">22 </w:t>
      </w:r>
      <w:r w:rsidRPr="00781FF6">
        <w:rPr>
          <w:lang w:val="es-ES"/>
        </w:rPr>
        <w:tab/>
        <w:t xml:space="preserve">30 </w:t>
      </w:r>
      <w:r w:rsidRPr="00781FF6">
        <w:rPr>
          <w:lang w:val="es-ES"/>
        </w:rPr>
        <w:tab/>
        <w:t xml:space="preserve">2D </w:t>
      </w:r>
      <w:r w:rsidRPr="00781FF6">
        <w:rPr>
          <w:lang w:val="es-ES"/>
        </w:rPr>
        <w:tab/>
        <w:t>00</w:t>
      </w:r>
    </w:p>
    <w:p w:rsidR="00406F78" w:rsidRPr="00781FF6" w:rsidRDefault="00406F78">
      <w:pPr>
        <w:pStyle w:val="columns"/>
        <w:widowControl/>
        <w:rPr>
          <w:sz w:val="22"/>
          <w:lang w:val="es-ES"/>
        </w:rPr>
      </w:pPr>
      <w:r w:rsidRPr="00781FF6">
        <w:rPr>
          <w:lang w:val="es-ES"/>
        </w:rPr>
        <w:tab/>
        <w:t xml:space="preserve">18 </w:t>
      </w:r>
      <w:r w:rsidRPr="00781FF6">
        <w:rPr>
          <w:lang w:val="es-ES"/>
        </w:rPr>
        <w:tab/>
        <w:t xml:space="preserve">11 </w:t>
      </w:r>
      <w:r w:rsidRPr="00781FF6">
        <w:rPr>
          <w:lang w:val="es-ES"/>
        </w:rPr>
        <w:tab/>
        <w:t xml:space="preserve">23 </w:t>
      </w:r>
      <w:r w:rsidRPr="00781FF6">
        <w:rPr>
          <w:lang w:val="es-ES"/>
        </w:rPr>
        <w:tab/>
        <w:t xml:space="preserve">0E </w:t>
      </w:r>
    </w:p>
    <w:p w:rsidR="00406F78" w:rsidRPr="00781FF6" w:rsidRDefault="00406F78">
      <w:pPr>
        <w:pStyle w:val="j21-55"/>
        <w:keepNext/>
        <w:widowControl/>
        <w:ind w:left="1195"/>
        <w:rPr>
          <w:rFonts w:ascii="Book Antiqua" w:hAnsi="Book Antiqua"/>
          <w:lang w:val="es-ES"/>
        </w:rPr>
      </w:pPr>
      <w:r w:rsidRPr="00781FF6">
        <w:rPr>
          <w:rFonts w:ascii="Book Antiqua" w:hAnsi="Book Antiqua"/>
          <w:lang w:val="es-ES"/>
        </w:rPr>
        <w:t>C equivalent:</w:t>
      </w:r>
    </w:p>
    <w:p w:rsidR="00406F78" w:rsidRPr="00781FF6" w:rsidRDefault="00406F78">
      <w:pPr>
        <w:pStyle w:val="program"/>
        <w:widowControl/>
        <w:rPr>
          <w:lang w:val="es-ES"/>
        </w:rPr>
      </w:pPr>
      <w:r w:rsidRPr="00781FF6">
        <w:rPr>
          <w:lang w:val="es-ES"/>
        </w:rPr>
        <w:t xml:space="preserve">    </w:t>
      </w:r>
    </w:p>
    <w:p w:rsidR="00406F78" w:rsidRPr="00781FF6" w:rsidRDefault="00406F78">
      <w:pPr>
        <w:pStyle w:val="program"/>
        <w:widowControl/>
        <w:rPr>
          <w:lang w:val="es-ES"/>
        </w:rPr>
      </w:pPr>
      <w:r w:rsidRPr="00781FF6">
        <w:rPr>
          <w:lang w:val="es-ES"/>
        </w:rPr>
        <w:t xml:space="preserve">    {int X, Y;</w:t>
      </w:r>
    </w:p>
    <w:p w:rsidR="00406F78" w:rsidRPr="00781FF6" w:rsidRDefault="00406F78">
      <w:pPr>
        <w:pStyle w:val="program"/>
        <w:widowControl/>
        <w:rPr>
          <w:lang w:val="es-ES"/>
        </w:rPr>
      </w:pPr>
      <w:r w:rsidRPr="00781FF6">
        <w:rPr>
          <w:lang w:val="es-ES"/>
        </w:rPr>
        <w:t xml:space="preserve">     X = 2; Y =1;</w:t>
      </w:r>
    </w:p>
    <w:p w:rsidR="00406F78" w:rsidRPr="00781FF6" w:rsidRDefault="00406F78">
      <w:pPr>
        <w:pStyle w:val="program"/>
        <w:widowControl/>
        <w:rPr>
          <w:lang w:val="es-ES"/>
        </w:rPr>
      </w:pPr>
      <w:r w:rsidRPr="00781FF6">
        <w:rPr>
          <w:lang w:val="es-ES"/>
        </w:rPr>
        <w:t xml:space="preserve">     while (Y != 4) {X = X + Y; Y = Y + 1;}</w:t>
      </w:r>
    </w:p>
    <w:p w:rsidR="00406F78" w:rsidRDefault="00406F78">
      <w:pPr>
        <w:pStyle w:val="program"/>
        <w:widowControl/>
        <w:ind w:left="1440"/>
      </w:pPr>
      <w:r w:rsidRPr="00781FF6">
        <w:rPr>
          <w:lang w:val="es-ES"/>
        </w:rPr>
        <w:t xml:space="preserve">  </w:t>
      </w:r>
      <w:r>
        <w:t>}</w:t>
      </w:r>
    </w:p>
    <w:p w:rsidR="00406F78" w:rsidRDefault="00DD4A0F">
      <w:pPr>
        <w:pStyle w:val="j21-55"/>
        <w:widowControl/>
        <w:rPr>
          <w:rFonts w:ascii="Book Antiqua" w:hAnsi="Book Antiqua"/>
        </w:rPr>
      </w:pPr>
      <w:r>
        <w:rPr>
          <w:rFonts w:ascii="Book Antiqua" w:hAnsi="Book Antiqua"/>
        </w:rPr>
        <w:br w:type="page"/>
      </w:r>
      <w:r w:rsidR="00406F78">
        <w:rPr>
          <w:rFonts w:ascii="Book Antiqua" w:hAnsi="Book Antiqua"/>
        </w:rPr>
        <w:lastRenderedPageBreak/>
        <w:t xml:space="preserve">6. Here are two C </w:t>
      </w:r>
      <w:r w:rsidR="007531C6">
        <w:rPr>
          <w:rFonts w:ascii="Book Antiqua" w:hAnsi="Book Antiqua"/>
        </w:rPr>
        <w:t>program segm</w:t>
      </w:r>
      <w:r>
        <w:rPr>
          <w:rFonts w:ascii="Book Antiqua" w:hAnsi="Book Antiqua"/>
        </w:rPr>
        <w:t>e</w:t>
      </w:r>
      <w:r w:rsidR="007531C6">
        <w:rPr>
          <w:rFonts w:ascii="Book Antiqua" w:hAnsi="Book Antiqua"/>
        </w:rPr>
        <w:t>nts</w:t>
      </w:r>
      <w:r w:rsidR="00406F78">
        <w:rPr>
          <w:rFonts w:ascii="Book Antiqua" w:hAnsi="Book Antiqua"/>
        </w:rPr>
        <w:t xml:space="preserve"> that can be conveniently translated into the machine language of Appendix C.</w:t>
      </w:r>
    </w:p>
    <w:p w:rsidR="007531C6" w:rsidRDefault="007531C6">
      <w:pPr>
        <w:pStyle w:val="program"/>
        <w:widowControl/>
        <w:ind w:firstLine="240"/>
      </w:pPr>
    </w:p>
    <w:p w:rsidR="00406F78" w:rsidRDefault="00406F78">
      <w:pPr>
        <w:pStyle w:val="program"/>
        <w:widowControl/>
        <w:ind w:firstLine="240"/>
      </w:pPr>
      <w:r>
        <w:t>{int X, Limit;</w:t>
      </w:r>
    </w:p>
    <w:p w:rsidR="00406F78" w:rsidRDefault="00406F78">
      <w:pPr>
        <w:pStyle w:val="program"/>
        <w:widowControl/>
        <w:ind w:firstLine="240"/>
      </w:pPr>
      <w:r>
        <w:rPr>
          <w:rFonts w:ascii="LucidaSans-Demi" w:hAnsi="LucidaSans-Demi"/>
        </w:rPr>
        <w:t xml:space="preserve">  </w:t>
      </w:r>
      <w:r>
        <w:t>X = 0;</w:t>
      </w:r>
    </w:p>
    <w:p w:rsidR="00406F78" w:rsidRDefault="00406F78">
      <w:pPr>
        <w:pStyle w:val="program"/>
        <w:widowControl/>
        <w:ind w:firstLine="240"/>
      </w:pPr>
      <w:r>
        <w:t xml:space="preserve"> Limit = 5;</w:t>
      </w:r>
    </w:p>
    <w:p w:rsidR="00406F78" w:rsidRDefault="00406F78">
      <w:pPr>
        <w:pStyle w:val="program"/>
        <w:widowControl/>
        <w:ind w:firstLine="240"/>
      </w:pPr>
      <w:r>
        <w:t xml:space="preserve"> do X = X + 1 while (X != Limit);</w:t>
      </w:r>
    </w:p>
    <w:p w:rsidR="00406F78" w:rsidRDefault="00406F78">
      <w:pPr>
        <w:pStyle w:val="program"/>
        <w:widowControl/>
        <w:ind w:firstLine="240"/>
      </w:pPr>
      <w:r>
        <w:t>}</w:t>
      </w:r>
    </w:p>
    <w:p w:rsidR="00406F78" w:rsidRDefault="00406F78">
      <w:pPr>
        <w:pStyle w:val="j21-55"/>
        <w:widowControl/>
        <w:rPr>
          <w:rFonts w:ascii="Book Antiqua" w:hAnsi="Book Antiqua"/>
        </w:rPr>
      </w:pPr>
      <w:r>
        <w:rPr>
          <w:rFonts w:ascii="Book Antiqua" w:hAnsi="Book Antiqua"/>
        </w:rPr>
        <w:t xml:space="preserve">Program </w:t>
      </w:r>
      <w:r w:rsidR="007531C6">
        <w:rPr>
          <w:rFonts w:ascii="Book Antiqua" w:hAnsi="Book Antiqua"/>
        </w:rPr>
        <w:t xml:space="preserve">segment </w:t>
      </w:r>
      <w:r>
        <w:rPr>
          <w:rFonts w:ascii="Book Antiqua" w:hAnsi="Book Antiqua"/>
        </w:rPr>
        <w:t>in machine language:</w:t>
      </w:r>
    </w:p>
    <w:p w:rsidR="00406F78" w:rsidRDefault="00406F78">
      <w:pPr>
        <w:pStyle w:val="j21-55"/>
        <w:widowControl/>
        <w:rPr>
          <w:rFonts w:ascii="Book Antiqua" w:hAnsi="Book Antiqua"/>
        </w:rPr>
      </w:pPr>
      <w:r>
        <w:rPr>
          <w:rFonts w:ascii="Book Antiqua" w:hAnsi="Book Antiqua"/>
        </w:rPr>
        <w:t xml:space="preserve">     </w:t>
      </w:r>
      <w:r>
        <w:rPr>
          <w:rFonts w:ascii="Book Antiqua" w:hAnsi="Book Antiqua"/>
          <w:u w:val="single"/>
        </w:rPr>
        <w:t>Address</w:t>
      </w:r>
      <w:r>
        <w:rPr>
          <w:rFonts w:ascii="Book Antiqua" w:hAnsi="Book Antiqua"/>
        </w:rPr>
        <w:t xml:space="preserve"> </w:t>
      </w:r>
      <w:r>
        <w:rPr>
          <w:rFonts w:ascii="Book Antiqua" w:hAnsi="Book Antiqua"/>
          <w:u w:val="single"/>
        </w:rPr>
        <w:t>Contents</w:t>
      </w:r>
      <w:r>
        <w:rPr>
          <w:rFonts w:ascii="Book Antiqua" w:hAnsi="Book Antiqua"/>
        </w:rPr>
        <w:t xml:space="preserve">            </w:t>
      </w:r>
      <w:r>
        <w:rPr>
          <w:rFonts w:ascii="Book Antiqua" w:hAnsi="Book Antiqua"/>
          <w:u w:val="single"/>
        </w:rPr>
        <w:t>Address</w:t>
      </w:r>
      <w:r>
        <w:rPr>
          <w:rFonts w:ascii="Book Antiqua" w:hAnsi="Book Antiqua"/>
        </w:rPr>
        <w:t xml:space="preserve"> </w:t>
      </w:r>
      <w:r>
        <w:rPr>
          <w:rFonts w:ascii="Book Antiqua" w:hAnsi="Book Antiqua"/>
          <w:u w:val="single"/>
        </w:rPr>
        <w:t>Contents</w:t>
      </w:r>
      <w:r>
        <w:rPr>
          <w:rFonts w:ascii="Book Antiqua" w:hAnsi="Book Antiqua"/>
        </w:rPr>
        <w:t xml:space="preserve">                </w:t>
      </w:r>
      <w:r>
        <w:rPr>
          <w:rFonts w:ascii="Book Antiqua" w:hAnsi="Book Antiqua"/>
          <w:u w:val="single"/>
        </w:rPr>
        <w:t>Address</w:t>
      </w:r>
      <w:r>
        <w:rPr>
          <w:rFonts w:ascii="Book Antiqua" w:hAnsi="Book Antiqua"/>
        </w:rPr>
        <w:t xml:space="preserve"> </w:t>
      </w:r>
      <w:r>
        <w:rPr>
          <w:rFonts w:ascii="Book Antiqua" w:hAnsi="Book Antiqua"/>
          <w:u w:val="single"/>
        </w:rPr>
        <w:t>Contents</w:t>
      </w:r>
    </w:p>
    <w:p w:rsidR="00406F78" w:rsidRDefault="00406F78">
      <w:pPr>
        <w:pStyle w:val="columns"/>
        <w:widowControl/>
      </w:pPr>
      <w:r>
        <w:tab/>
        <w:t xml:space="preserve">0E </w:t>
      </w:r>
      <w:r>
        <w:tab/>
        <w:t xml:space="preserve">00 (X) </w:t>
      </w:r>
      <w:r>
        <w:tab/>
        <w:t xml:space="preserve">  18 </w:t>
      </w:r>
      <w:r>
        <w:tab/>
        <w:t xml:space="preserve">   22 (R2 = 1)   </w:t>
      </w:r>
      <w:r>
        <w:tab/>
        <w:t xml:space="preserve">22 </w:t>
      </w:r>
      <w:r>
        <w:tab/>
        <w:t>10 (R0 = Limit)</w:t>
      </w:r>
    </w:p>
    <w:p w:rsidR="00406F78" w:rsidRDefault="00406F78">
      <w:pPr>
        <w:pStyle w:val="columns"/>
        <w:widowControl/>
      </w:pPr>
      <w:r>
        <w:tab/>
        <w:t xml:space="preserve">0F </w:t>
      </w:r>
      <w:r>
        <w:tab/>
        <w:t xml:space="preserve">00 (Limit) </w:t>
      </w:r>
      <w:r>
        <w:tab/>
        <w:t xml:space="preserve">  19 </w:t>
      </w:r>
      <w:r>
        <w:tab/>
        <w:t xml:space="preserve">   01 </w:t>
      </w:r>
      <w:r>
        <w:tab/>
        <w:t xml:space="preserve">     </w:t>
      </w:r>
      <w:r>
        <w:tab/>
        <w:t xml:space="preserve">23 </w:t>
      </w:r>
      <w:r>
        <w:tab/>
        <w:t>0F</w:t>
      </w:r>
    </w:p>
    <w:p w:rsidR="00406F78" w:rsidRDefault="00406F78">
      <w:pPr>
        <w:pStyle w:val="columns"/>
        <w:widowControl/>
      </w:pPr>
      <w:r>
        <w:tab/>
        <w:t xml:space="preserve">10 </w:t>
      </w:r>
      <w:r>
        <w:tab/>
        <w:t xml:space="preserve">20 (X = 0) </w:t>
      </w:r>
      <w:r>
        <w:tab/>
        <w:t xml:space="preserve">  1A </w:t>
      </w:r>
      <w:r>
        <w:tab/>
        <w:t xml:space="preserve">   11 (R1 = X) </w:t>
      </w:r>
      <w:r>
        <w:tab/>
        <w:t xml:space="preserve">24 </w:t>
      </w:r>
      <w:r>
        <w:tab/>
        <w:t>B1 (go to end</w:t>
      </w:r>
    </w:p>
    <w:p w:rsidR="00406F78" w:rsidRDefault="00406F78">
      <w:pPr>
        <w:pStyle w:val="columns"/>
        <w:widowControl/>
      </w:pPr>
      <w:r>
        <w:tab/>
        <w:t xml:space="preserve">11 </w:t>
      </w:r>
      <w:r>
        <w:tab/>
        <w:t xml:space="preserve">00  </w:t>
      </w:r>
      <w:r>
        <w:tab/>
        <w:t xml:space="preserve">  1B</w:t>
      </w:r>
      <w:r>
        <w:tab/>
        <w:t xml:space="preserve">   0E </w:t>
      </w:r>
      <w:r>
        <w:tab/>
      </w:r>
      <w:r>
        <w:tab/>
        <w:t xml:space="preserve">25 </w:t>
      </w:r>
      <w:r>
        <w:tab/>
        <w:t>28 if X == Limit)</w:t>
      </w:r>
    </w:p>
    <w:p w:rsidR="00406F78" w:rsidRDefault="00406F78">
      <w:pPr>
        <w:pStyle w:val="columns"/>
        <w:widowControl/>
      </w:pPr>
      <w:r>
        <w:tab/>
        <w:t xml:space="preserve">12 </w:t>
      </w:r>
      <w:r>
        <w:tab/>
        <w:t xml:space="preserve">30 </w:t>
      </w:r>
      <w:r>
        <w:tab/>
        <w:t xml:space="preserve">  1C </w:t>
      </w:r>
      <w:r>
        <w:tab/>
        <w:t xml:space="preserve">   50 (X = X+1) </w:t>
      </w:r>
      <w:r>
        <w:tab/>
        <w:t xml:space="preserve">26 </w:t>
      </w:r>
      <w:r>
        <w:tab/>
        <w:t>B0 (return)</w:t>
      </w:r>
    </w:p>
    <w:p w:rsidR="00406F78" w:rsidRPr="00781FF6" w:rsidRDefault="00406F78">
      <w:pPr>
        <w:pStyle w:val="columns"/>
        <w:widowControl/>
        <w:rPr>
          <w:lang w:val="es-ES"/>
        </w:rPr>
      </w:pPr>
      <w:r>
        <w:tab/>
      </w:r>
      <w:r w:rsidRPr="00781FF6">
        <w:rPr>
          <w:lang w:val="es-ES"/>
        </w:rPr>
        <w:t xml:space="preserve">13 </w:t>
      </w:r>
      <w:r w:rsidRPr="00781FF6">
        <w:rPr>
          <w:lang w:val="es-ES"/>
        </w:rPr>
        <w:tab/>
        <w:t xml:space="preserve">0E </w:t>
      </w:r>
      <w:r w:rsidRPr="00781FF6">
        <w:rPr>
          <w:lang w:val="es-ES"/>
        </w:rPr>
        <w:tab/>
        <w:t xml:space="preserve">  1D </w:t>
      </w:r>
      <w:r w:rsidRPr="00781FF6">
        <w:rPr>
          <w:lang w:val="es-ES"/>
        </w:rPr>
        <w:tab/>
        <w:t xml:space="preserve">   12 </w:t>
      </w:r>
      <w:r w:rsidRPr="00781FF6">
        <w:rPr>
          <w:lang w:val="es-ES"/>
        </w:rPr>
        <w:tab/>
      </w:r>
      <w:r w:rsidRPr="00781FF6">
        <w:rPr>
          <w:lang w:val="es-ES"/>
        </w:rPr>
        <w:tab/>
        <w:t xml:space="preserve">27 </w:t>
      </w:r>
      <w:r w:rsidRPr="00781FF6">
        <w:rPr>
          <w:lang w:val="es-ES"/>
        </w:rPr>
        <w:tab/>
        <w:t>1A</w:t>
      </w:r>
    </w:p>
    <w:p w:rsidR="00406F78" w:rsidRPr="00781FF6" w:rsidRDefault="00406F78">
      <w:pPr>
        <w:pStyle w:val="columns"/>
        <w:widowControl/>
        <w:rPr>
          <w:lang w:val="es-ES"/>
        </w:rPr>
      </w:pPr>
      <w:r w:rsidRPr="00781FF6">
        <w:rPr>
          <w:lang w:val="es-ES"/>
        </w:rPr>
        <w:tab/>
        <w:t xml:space="preserve">14 </w:t>
      </w:r>
      <w:r w:rsidRPr="00781FF6">
        <w:rPr>
          <w:lang w:val="es-ES"/>
        </w:rPr>
        <w:tab/>
        <w:t xml:space="preserve">20(Limit = 5)1E </w:t>
      </w:r>
      <w:r w:rsidRPr="00781FF6">
        <w:rPr>
          <w:lang w:val="es-ES"/>
        </w:rPr>
        <w:tab/>
        <w:t xml:space="preserve">   30 </w:t>
      </w:r>
      <w:r w:rsidRPr="00781FF6">
        <w:rPr>
          <w:lang w:val="es-ES"/>
        </w:rPr>
        <w:tab/>
      </w:r>
      <w:r w:rsidRPr="00781FF6">
        <w:rPr>
          <w:lang w:val="es-ES"/>
        </w:rPr>
        <w:tab/>
        <w:t xml:space="preserve">28 </w:t>
      </w:r>
      <w:r w:rsidRPr="00781FF6">
        <w:rPr>
          <w:lang w:val="es-ES"/>
        </w:rPr>
        <w:tab/>
        <w:t>C0 (halt)</w:t>
      </w:r>
    </w:p>
    <w:p w:rsidR="00406F78" w:rsidRPr="00781FF6" w:rsidRDefault="00406F78">
      <w:pPr>
        <w:pStyle w:val="columns"/>
        <w:widowControl/>
        <w:rPr>
          <w:lang w:val="es-ES"/>
        </w:rPr>
      </w:pPr>
      <w:r w:rsidRPr="00781FF6">
        <w:rPr>
          <w:lang w:val="es-ES"/>
        </w:rPr>
        <w:tab/>
        <w:t xml:space="preserve">15 </w:t>
      </w:r>
      <w:r w:rsidRPr="00781FF6">
        <w:rPr>
          <w:lang w:val="es-ES"/>
        </w:rPr>
        <w:tab/>
        <w:t xml:space="preserve">05 </w:t>
      </w:r>
      <w:r w:rsidRPr="00781FF6">
        <w:rPr>
          <w:lang w:val="es-ES"/>
        </w:rPr>
        <w:tab/>
        <w:t xml:space="preserve">  1F </w:t>
      </w:r>
      <w:r w:rsidRPr="00781FF6">
        <w:rPr>
          <w:lang w:val="es-ES"/>
        </w:rPr>
        <w:tab/>
        <w:t xml:space="preserve">   0E </w:t>
      </w:r>
      <w:r w:rsidRPr="00781FF6">
        <w:rPr>
          <w:lang w:val="es-ES"/>
        </w:rPr>
        <w:tab/>
      </w:r>
      <w:r w:rsidRPr="00781FF6">
        <w:rPr>
          <w:lang w:val="es-ES"/>
        </w:rPr>
        <w:tab/>
        <w:t xml:space="preserve">29 </w:t>
      </w:r>
      <w:r w:rsidRPr="00781FF6">
        <w:rPr>
          <w:lang w:val="es-ES"/>
        </w:rPr>
        <w:tab/>
        <w:t>00</w:t>
      </w:r>
    </w:p>
    <w:p w:rsidR="00406F78" w:rsidRPr="00781FF6" w:rsidRDefault="00406F78">
      <w:pPr>
        <w:pStyle w:val="columns"/>
        <w:widowControl/>
        <w:rPr>
          <w:lang w:val="es-ES"/>
        </w:rPr>
      </w:pPr>
      <w:r w:rsidRPr="00781FF6">
        <w:rPr>
          <w:lang w:val="es-ES"/>
        </w:rPr>
        <w:tab/>
        <w:t xml:space="preserve">16 </w:t>
      </w:r>
      <w:r w:rsidRPr="00781FF6">
        <w:rPr>
          <w:lang w:val="es-ES"/>
        </w:rPr>
        <w:tab/>
        <w:t xml:space="preserve">30 </w:t>
      </w:r>
      <w:r w:rsidRPr="00781FF6">
        <w:rPr>
          <w:lang w:val="es-ES"/>
        </w:rPr>
        <w:tab/>
        <w:t xml:space="preserve">  20 </w:t>
      </w:r>
      <w:r w:rsidRPr="00781FF6">
        <w:rPr>
          <w:lang w:val="es-ES"/>
        </w:rPr>
        <w:tab/>
        <w:t xml:space="preserve">   11 (R1 = X)</w:t>
      </w:r>
    </w:p>
    <w:p w:rsidR="00406F78" w:rsidRPr="00781FF6" w:rsidRDefault="00406F78">
      <w:pPr>
        <w:pStyle w:val="columns"/>
        <w:widowControl/>
        <w:spacing w:after="120"/>
        <w:rPr>
          <w:lang w:val="es-ES"/>
        </w:rPr>
      </w:pPr>
      <w:r w:rsidRPr="00781FF6">
        <w:rPr>
          <w:lang w:val="es-ES"/>
        </w:rPr>
        <w:tab/>
        <w:t xml:space="preserve">17 </w:t>
      </w:r>
      <w:r w:rsidRPr="00781FF6">
        <w:rPr>
          <w:lang w:val="es-ES"/>
        </w:rPr>
        <w:tab/>
        <w:t xml:space="preserve">0F </w:t>
      </w:r>
      <w:r w:rsidRPr="00781FF6">
        <w:rPr>
          <w:lang w:val="es-ES"/>
        </w:rPr>
        <w:tab/>
        <w:t xml:space="preserve">  21 </w:t>
      </w:r>
      <w:r w:rsidRPr="00781FF6">
        <w:rPr>
          <w:lang w:val="es-ES"/>
        </w:rPr>
        <w:tab/>
        <w:t xml:space="preserve">   0E</w:t>
      </w:r>
    </w:p>
    <w:p w:rsidR="00406F78" w:rsidRPr="00781FF6" w:rsidRDefault="00406F78">
      <w:pPr>
        <w:pStyle w:val="program"/>
        <w:widowControl/>
        <w:rPr>
          <w:lang w:val="es-ES"/>
        </w:rPr>
      </w:pPr>
      <w:r w:rsidRPr="00781FF6">
        <w:rPr>
          <w:lang w:val="es-ES"/>
        </w:rPr>
        <w:t xml:space="preserve">     </w:t>
      </w:r>
    </w:p>
    <w:p w:rsidR="007531C6" w:rsidRPr="00781FF6" w:rsidRDefault="007531C6">
      <w:pPr>
        <w:pStyle w:val="program"/>
        <w:widowControl/>
        <w:rPr>
          <w:lang w:val="es-ES"/>
        </w:rPr>
      </w:pPr>
    </w:p>
    <w:p w:rsidR="00406F78" w:rsidRPr="00781FF6" w:rsidRDefault="00406F78">
      <w:pPr>
        <w:pStyle w:val="program"/>
        <w:widowControl/>
        <w:rPr>
          <w:lang w:val="es-ES"/>
        </w:rPr>
      </w:pPr>
      <w:r w:rsidRPr="00781FF6">
        <w:rPr>
          <w:lang w:val="es-ES"/>
        </w:rPr>
        <w:t xml:space="preserve">     {int X, Y, Difference;</w:t>
      </w:r>
    </w:p>
    <w:p w:rsidR="00406F78" w:rsidRDefault="00406F78">
      <w:pPr>
        <w:pStyle w:val="program"/>
        <w:widowControl/>
      </w:pPr>
      <w:r w:rsidRPr="00781FF6">
        <w:rPr>
          <w:lang w:val="es-ES"/>
        </w:rPr>
        <w:t xml:space="preserve">      </w:t>
      </w:r>
      <w:r>
        <w:t>X = 33;</w:t>
      </w:r>
    </w:p>
    <w:p w:rsidR="00406F78" w:rsidRDefault="00406F78">
      <w:pPr>
        <w:pStyle w:val="program"/>
        <w:widowControl/>
      </w:pPr>
      <w:r>
        <w:t xml:space="preserve">      Y = 34;</w:t>
      </w:r>
    </w:p>
    <w:p w:rsidR="00406F78" w:rsidRDefault="00406F78">
      <w:pPr>
        <w:pStyle w:val="program"/>
        <w:widowControl/>
      </w:pPr>
      <w:r>
        <w:t xml:space="preserve">      if (X &gt; Y)Difference = X - Y</w:t>
      </w:r>
    </w:p>
    <w:p w:rsidR="00406F78" w:rsidRDefault="00406F78">
      <w:pPr>
        <w:pStyle w:val="program"/>
        <w:widowControl/>
        <w:ind w:left="1195"/>
      </w:pPr>
      <w:r>
        <w:t xml:space="preserve">      else Difference := Y – X}</w:t>
      </w:r>
    </w:p>
    <w:p w:rsidR="00406F78" w:rsidRDefault="00406F78">
      <w:pPr>
        <w:pStyle w:val="j21-55"/>
        <w:widowControl/>
        <w:rPr>
          <w:rFonts w:ascii="Book Antiqua" w:hAnsi="Book Antiqua"/>
        </w:rPr>
      </w:pPr>
      <w:r>
        <w:rPr>
          <w:rFonts w:ascii="Book Antiqua" w:hAnsi="Book Antiqua"/>
        </w:rPr>
        <w:t xml:space="preserve">Program </w:t>
      </w:r>
      <w:r w:rsidR="007531C6">
        <w:rPr>
          <w:rFonts w:ascii="Book Antiqua" w:hAnsi="Book Antiqua"/>
        </w:rPr>
        <w:t xml:space="preserve">segment </w:t>
      </w:r>
      <w:r>
        <w:rPr>
          <w:rFonts w:ascii="Book Antiqua" w:hAnsi="Book Antiqua"/>
        </w:rPr>
        <w:t>in machine language:</w:t>
      </w:r>
    </w:p>
    <w:p w:rsidR="00406F78" w:rsidRDefault="00406F78">
      <w:pPr>
        <w:pStyle w:val="j21-55"/>
        <w:widowControl/>
      </w:pPr>
      <w:r>
        <w:rPr>
          <w:rFonts w:ascii="Book Antiqua" w:hAnsi="Book Antiqua"/>
        </w:rPr>
        <w:t xml:space="preserve">    </w:t>
      </w:r>
      <w:r>
        <w:rPr>
          <w:rFonts w:ascii="Book Antiqua" w:hAnsi="Book Antiqua"/>
          <w:u w:val="single"/>
        </w:rPr>
        <w:t>Address</w:t>
      </w:r>
      <w:r>
        <w:rPr>
          <w:rFonts w:ascii="Book Antiqua" w:hAnsi="Book Antiqua"/>
        </w:rPr>
        <w:t xml:space="preserve"> </w:t>
      </w:r>
      <w:r>
        <w:rPr>
          <w:rFonts w:ascii="Book Antiqua" w:hAnsi="Book Antiqua"/>
          <w:u w:val="single"/>
        </w:rPr>
        <w:t>Contents</w:t>
      </w:r>
      <w:r>
        <w:rPr>
          <w:rFonts w:ascii="Book Antiqua" w:hAnsi="Book Antiqua"/>
        </w:rPr>
        <w:t xml:space="preserve">           </w:t>
      </w:r>
      <w:r>
        <w:rPr>
          <w:rFonts w:ascii="Book Antiqua" w:hAnsi="Book Antiqua"/>
          <w:u w:val="single"/>
        </w:rPr>
        <w:t>Address</w:t>
      </w:r>
      <w:r>
        <w:rPr>
          <w:rFonts w:ascii="Book Antiqua" w:hAnsi="Book Antiqua"/>
        </w:rPr>
        <w:t xml:space="preserve"> </w:t>
      </w:r>
      <w:r>
        <w:rPr>
          <w:rFonts w:ascii="Book Antiqua" w:hAnsi="Book Antiqua"/>
          <w:u w:val="single"/>
        </w:rPr>
        <w:t>Contents</w:t>
      </w:r>
      <w:r>
        <w:rPr>
          <w:rFonts w:ascii="Book Antiqua" w:hAnsi="Book Antiqua"/>
        </w:rPr>
        <w:t xml:space="preserve">                  </w:t>
      </w:r>
      <w:r>
        <w:rPr>
          <w:rFonts w:ascii="Book Antiqua" w:hAnsi="Book Antiqua"/>
          <w:u w:val="single"/>
        </w:rPr>
        <w:t>Address</w:t>
      </w:r>
      <w:r>
        <w:rPr>
          <w:rFonts w:ascii="Book Antiqua" w:hAnsi="Book Antiqua"/>
        </w:rPr>
        <w:t xml:space="preserve"> </w:t>
      </w:r>
      <w:r>
        <w:rPr>
          <w:rFonts w:ascii="Book Antiqua" w:hAnsi="Book Antiqua"/>
          <w:u w:val="single"/>
        </w:rPr>
        <w:t>Contents</w:t>
      </w:r>
    </w:p>
    <w:p w:rsidR="00406F78" w:rsidRPr="00781FF6" w:rsidRDefault="00406F78">
      <w:pPr>
        <w:pStyle w:val="columns"/>
        <w:widowControl/>
        <w:rPr>
          <w:lang w:val="es-ES"/>
        </w:rPr>
      </w:pPr>
      <w:r>
        <w:tab/>
      </w:r>
      <w:r w:rsidRPr="00781FF6">
        <w:rPr>
          <w:lang w:val="es-ES"/>
        </w:rPr>
        <w:t xml:space="preserve">0D </w:t>
      </w:r>
      <w:r w:rsidRPr="00781FF6">
        <w:rPr>
          <w:lang w:val="es-ES"/>
        </w:rPr>
        <w:tab/>
        <w:t xml:space="preserve">00 (X) </w:t>
      </w:r>
      <w:r w:rsidRPr="00781FF6">
        <w:rPr>
          <w:lang w:val="es-ES"/>
        </w:rPr>
        <w:tab/>
        <w:t xml:space="preserve"> 1D </w:t>
      </w:r>
      <w:r w:rsidRPr="00781FF6">
        <w:rPr>
          <w:lang w:val="es-ES"/>
        </w:rPr>
        <w:tab/>
        <w:t xml:space="preserve"> 01 </w:t>
      </w:r>
      <w:r w:rsidRPr="00781FF6">
        <w:rPr>
          <w:lang w:val="es-ES"/>
        </w:rPr>
        <w:tab/>
      </w:r>
      <w:r w:rsidRPr="00781FF6">
        <w:rPr>
          <w:lang w:val="es-ES"/>
        </w:rPr>
        <w:tab/>
        <w:t xml:space="preserve">2D </w:t>
      </w:r>
      <w:r w:rsidRPr="00781FF6">
        <w:rPr>
          <w:lang w:val="es-ES"/>
        </w:rPr>
        <w:tab/>
        <w:t>16 (Diff = X-Y)</w:t>
      </w:r>
    </w:p>
    <w:p w:rsidR="00406F78" w:rsidRPr="00781FF6" w:rsidRDefault="00406F78">
      <w:pPr>
        <w:pStyle w:val="columns"/>
        <w:widowControl/>
        <w:rPr>
          <w:lang w:val="es-ES"/>
        </w:rPr>
      </w:pPr>
      <w:r w:rsidRPr="00781FF6">
        <w:rPr>
          <w:lang w:val="es-ES"/>
        </w:rPr>
        <w:tab/>
        <w:t xml:space="preserve">0E </w:t>
      </w:r>
      <w:r w:rsidRPr="00781FF6">
        <w:rPr>
          <w:lang w:val="es-ES"/>
        </w:rPr>
        <w:tab/>
        <w:t xml:space="preserve">00 (Y) </w:t>
      </w:r>
      <w:r w:rsidRPr="00781FF6">
        <w:rPr>
          <w:lang w:val="es-ES"/>
        </w:rPr>
        <w:tab/>
        <w:t xml:space="preserve"> 1E </w:t>
      </w:r>
      <w:r w:rsidRPr="00781FF6">
        <w:rPr>
          <w:lang w:val="es-ES"/>
        </w:rPr>
        <w:tab/>
        <w:t xml:space="preserve"> 24 (R4=FF) </w:t>
      </w:r>
      <w:r w:rsidRPr="00781FF6">
        <w:rPr>
          <w:lang w:val="es-ES"/>
        </w:rPr>
        <w:tab/>
        <w:t xml:space="preserve">2E </w:t>
      </w:r>
      <w:r w:rsidRPr="00781FF6">
        <w:rPr>
          <w:lang w:val="es-ES"/>
        </w:rPr>
        <w:tab/>
        <w:t>30</w:t>
      </w:r>
    </w:p>
    <w:p w:rsidR="00406F78" w:rsidRPr="00781FF6" w:rsidRDefault="00406F78">
      <w:pPr>
        <w:pStyle w:val="columns"/>
        <w:widowControl/>
        <w:rPr>
          <w:lang w:val="es-ES"/>
        </w:rPr>
      </w:pPr>
      <w:r w:rsidRPr="00781FF6">
        <w:rPr>
          <w:lang w:val="es-ES"/>
        </w:rPr>
        <w:tab/>
        <w:t xml:space="preserve">0F </w:t>
      </w:r>
      <w:r w:rsidRPr="00781FF6">
        <w:rPr>
          <w:lang w:val="es-ES"/>
        </w:rPr>
        <w:tab/>
        <w:t xml:space="preserve">00 (Diff) </w:t>
      </w:r>
      <w:r w:rsidRPr="00781FF6">
        <w:rPr>
          <w:lang w:val="es-ES"/>
        </w:rPr>
        <w:tab/>
        <w:t xml:space="preserve"> 1F </w:t>
      </w:r>
      <w:r w:rsidRPr="00781FF6">
        <w:rPr>
          <w:lang w:val="es-ES"/>
        </w:rPr>
        <w:tab/>
        <w:t xml:space="preserve"> FF </w:t>
      </w:r>
      <w:r w:rsidRPr="00781FF6">
        <w:rPr>
          <w:lang w:val="es-ES"/>
        </w:rPr>
        <w:tab/>
      </w:r>
      <w:r w:rsidRPr="00781FF6">
        <w:rPr>
          <w:lang w:val="es-ES"/>
        </w:rPr>
        <w:tab/>
        <w:t xml:space="preserve">2F </w:t>
      </w:r>
      <w:r w:rsidRPr="00781FF6">
        <w:rPr>
          <w:lang w:val="es-ES"/>
        </w:rPr>
        <w:tab/>
        <w:t>0F</w:t>
      </w:r>
    </w:p>
    <w:p w:rsidR="00406F78" w:rsidRDefault="00406F78">
      <w:pPr>
        <w:pStyle w:val="columns"/>
        <w:widowControl/>
      </w:pPr>
      <w:r w:rsidRPr="00781FF6">
        <w:rPr>
          <w:lang w:val="es-ES"/>
        </w:rPr>
        <w:tab/>
      </w:r>
      <w:r>
        <w:t xml:space="preserve">10 </w:t>
      </w:r>
      <w:r>
        <w:tab/>
        <w:t xml:space="preserve">20 (X = 33) 20 </w:t>
      </w:r>
      <w:r>
        <w:tab/>
        <w:t xml:space="preserve"> 96 (R6=not Y) </w:t>
      </w:r>
      <w:r>
        <w:tab/>
        <w:t xml:space="preserve">30 </w:t>
      </w:r>
      <w:r>
        <w:tab/>
        <w:t>B0 (branch to</w:t>
      </w:r>
    </w:p>
    <w:p w:rsidR="00406F78" w:rsidRDefault="00406F78">
      <w:pPr>
        <w:pStyle w:val="columns"/>
        <w:widowControl/>
      </w:pPr>
      <w:r>
        <w:tab/>
        <w:t xml:space="preserve">11 </w:t>
      </w:r>
      <w:r>
        <w:tab/>
        <w:t xml:space="preserve">21 </w:t>
      </w:r>
      <w:r>
        <w:tab/>
        <w:t xml:space="preserve"> 21 </w:t>
      </w:r>
      <w:r>
        <w:tab/>
        <w:t xml:space="preserve"> 24 </w:t>
      </w:r>
      <w:r>
        <w:tab/>
      </w:r>
      <w:r>
        <w:tab/>
        <w:t xml:space="preserve">31 </w:t>
      </w:r>
      <w:r>
        <w:tab/>
        <w:t>3A   halt)</w:t>
      </w:r>
    </w:p>
    <w:p w:rsidR="00406F78" w:rsidRDefault="00406F78">
      <w:pPr>
        <w:pStyle w:val="columns"/>
        <w:widowControl/>
      </w:pPr>
      <w:r>
        <w:tab/>
        <w:t xml:space="preserve">12 </w:t>
      </w:r>
      <w:r>
        <w:tab/>
        <w:t xml:space="preserve">30 </w:t>
      </w:r>
      <w:r>
        <w:tab/>
        <w:t xml:space="preserve"> 22 </w:t>
      </w:r>
      <w:r>
        <w:tab/>
        <w:t xml:space="preserve"> 56 (R6= -Y) </w:t>
      </w:r>
      <w:r>
        <w:tab/>
        <w:t xml:space="preserve">32 </w:t>
      </w:r>
      <w:r>
        <w:tab/>
        <w:t>90 (R0=not X)</w:t>
      </w:r>
    </w:p>
    <w:p w:rsidR="00406F78" w:rsidRPr="00781FF6" w:rsidRDefault="00406F78">
      <w:pPr>
        <w:pStyle w:val="columns"/>
        <w:widowControl/>
        <w:rPr>
          <w:lang w:val="es-ES"/>
        </w:rPr>
      </w:pPr>
      <w:r>
        <w:tab/>
      </w:r>
      <w:r w:rsidRPr="00781FF6">
        <w:rPr>
          <w:lang w:val="es-ES"/>
        </w:rPr>
        <w:t xml:space="preserve">13 </w:t>
      </w:r>
      <w:r w:rsidRPr="00781FF6">
        <w:rPr>
          <w:lang w:val="es-ES"/>
        </w:rPr>
        <w:tab/>
        <w:t xml:space="preserve">0D </w:t>
      </w:r>
      <w:r w:rsidRPr="00781FF6">
        <w:rPr>
          <w:lang w:val="es-ES"/>
        </w:rPr>
        <w:tab/>
        <w:t xml:space="preserve"> 23 </w:t>
      </w:r>
      <w:r w:rsidRPr="00781FF6">
        <w:rPr>
          <w:lang w:val="es-ES"/>
        </w:rPr>
        <w:tab/>
        <w:t xml:space="preserve"> 36 </w:t>
      </w:r>
      <w:r w:rsidRPr="00781FF6">
        <w:rPr>
          <w:lang w:val="es-ES"/>
        </w:rPr>
        <w:tab/>
      </w:r>
      <w:r w:rsidRPr="00781FF6">
        <w:rPr>
          <w:lang w:val="es-ES"/>
        </w:rPr>
        <w:tab/>
        <w:t xml:space="preserve">33 </w:t>
      </w:r>
      <w:r w:rsidRPr="00781FF6">
        <w:rPr>
          <w:lang w:val="es-ES"/>
        </w:rPr>
        <w:tab/>
        <w:t>14</w:t>
      </w:r>
    </w:p>
    <w:p w:rsidR="00406F78" w:rsidRPr="00781FF6" w:rsidRDefault="00406F78">
      <w:pPr>
        <w:pStyle w:val="columns"/>
        <w:widowControl/>
        <w:rPr>
          <w:lang w:val="es-ES"/>
        </w:rPr>
      </w:pPr>
      <w:r w:rsidRPr="00781FF6">
        <w:rPr>
          <w:lang w:val="es-ES"/>
        </w:rPr>
        <w:tab/>
        <w:t xml:space="preserve">14 </w:t>
      </w:r>
      <w:r w:rsidRPr="00781FF6">
        <w:rPr>
          <w:lang w:val="es-ES"/>
        </w:rPr>
        <w:tab/>
        <w:t xml:space="preserve">20 (Y = 34) 24 </w:t>
      </w:r>
      <w:r w:rsidRPr="00781FF6">
        <w:rPr>
          <w:lang w:val="es-ES"/>
        </w:rPr>
        <w:tab/>
        <w:t xml:space="preserve"> 50 (R0=X-Y) </w:t>
      </w:r>
      <w:r w:rsidRPr="00781FF6">
        <w:rPr>
          <w:lang w:val="es-ES"/>
        </w:rPr>
        <w:tab/>
        <w:t xml:space="preserve">34 </w:t>
      </w:r>
      <w:r w:rsidRPr="00781FF6">
        <w:rPr>
          <w:lang w:val="es-ES"/>
        </w:rPr>
        <w:tab/>
        <w:t>50 (R0 = -X)</w:t>
      </w:r>
    </w:p>
    <w:p w:rsidR="00406F78" w:rsidRPr="00781FF6" w:rsidRDefault="00406F78">
      <w:pPr>
        <w:pStyle w:val="columns"/>
        <w:widowControl/>
        <w:rPr>
          <w:lang w:val="es-ES"/>
        </w:rPr>
      </w:pPr>
      <w:r w:rsidRPr="00781FF6">
        <w:rPr>
          <w:lang w:val="es-ES"/>
        </w:rPr>
        <w:tab/>
        <w:t xml:space="preserve">15 </w:t>
      </w:r>
      <w:r w:rsidRPr="00781FF6">
        <w:rPr>
          <w:lang w:val="es-ES"/>
        </w:rPr>
        <w:tab/>
        <w:t xml:space="preserve">22 </w:t>
      </w:r>
      <w:r w:rsidRPr="00781FF6">
        <w:rPr>
          <w:lang w:val="es-ES"/>
        </w:rPr>
        <w:tab/>
        <w:t xml:space="preserve"> 25 </w:t>
      </w:r>
      <w:r w:rsidRPr="00781FF6">
        <w:rPr>
          <w:lang w:val="es-ES"/>
        </w:rPr>
        <w:tab/>
        <w:t xml:space="preserve"> 16 </w:t>
      </w:r>
      <w:r w:rsidRPr="00781FF6">
        <w:rPr>
          <w:lang w:val="es-ES"/>
        </w:rPr>
        <w:tab/>
      </w:r>
      <w:r w:rsidRPr="00781FF6">
        <w:rPr>
          <w:lang w:val="es-ES"/>
        </w:rPr>
        <w:tab/>
        <w:t xml:space="preserve">35 </w:t>
      </w:r>
      <w:r w:rsidRPr="00781FF6">
        <w:rPr>
          <w:lang w:val="es-ES"/>
        </w:rPr>
        <w:tab/>
        <w:t>03</w:t>
      </w:r>
    </w:p>
    <w:p w:rsidR="00406F78" w:rsidRPr="00781FF6" w:rsidRDefault="00406F78">
      <w:pPr>
        <w:pStyle w:val="columns"/>
        <w:widowControl/>
        <w:rPr>
          <w:lang w:val="es-ES"/>
        </w:rPr>
      </w:pPr>
      <w:r w:rsidRPr="00781FF6">
        <w:rPr>
          <w:lang w:val="es-ES"/>
        </w:rPr>
        <w:tab/>
        <w:t xml:space="preserve">16 </w:t>
      </w:r>
      <w:r w:rsidRPr="00781FF6">
        <w:rPr>
          <w:lang w:val="es-ES"/>
        </w:rPr>
        <w:tab/>
        <w:t xml:space="preserve">30 </w:t>
      </w:r>
      <w:r w:rsidRPr="00781FF6">
        <w:rPr>
          <w:lang w:val="es-ES"/>
        </w:rPr>
        <w:tab/>
        <w:t xml:space="preserve"> 26 </w:t>
      </w:r>
      <w:r w:rsidRPr="00781FF6">
        <w:rPr>
          <w:lang w:val="es-ES"/>
        </w:rPr>
        <w:tab/>
        <w:t xml:space="preserve"> 25 (R5=80Hex) </w:t>
      </w:r>
      <w:r w:rsidRPr="00781FF6">
        <w:rPr>
          <w:lang w:val="es-ES"/>
        </w:rPr>
        <w:tab/>
        <w:t xml:space="preserve">36 </w:t>
      </w:r>
      <w:r w:rsidRPr="00781FF6">
        <w:rPr>
          <w:lang w:val="es-ES"/>
        </w:rPr>
        <w:tab/>
        <w:t>50 (R0 = Y-X)</w:t>
      </w:r>
    </w:p>
    <w:p w:rsidR="00406F78" w:rsidRDefault="00406F78">
      <w:pPr>
        <w:pStyle w:val="columns"/>
        <w:widowControl/>
      </w:pPr>
      <w:r w:rsidRPr="00781FF6">
        <w:rPr>
          <w:lang w:val="es-ES"/>
        </w:rPr>
        <w:tab/>
      </w:r>
      <w:r>
        <w:t xml:space="preserve">17 </w:t>
      </w:r>
      <w:r>
        <w:tab/>
        <w:t xml:space="preserve">0E </w:t>
      </w:r>
      <w:r>
        <w:tab/>
        <w:t xml:space="preserve"> 27 </w:t>
      </w:r>
      <w:r>
        <w:tab/>
        <w:t xml:space="preserve"> 80 </w:t>
      </w:r>
      <w:r>
        <w:tab/>
      </w:r>
      <w:r>
        <w:tab/>
        <w:t xml:space="preserve">37 </w:t>
      </w:r>
      <w:r>
        <w:tab/>
        <w:t>02</w:t>
      </w:r>
    </w:p>
    <w:p w:rsidR="00406F78" w:rsidRDefault="00406F78">
      <w:pPr>
        <w:pStyle w:val="columns"/>
        <w:widowControl/>
      </w:pPr>
      <w:r>
        <w:tab/>
        <w:t xml:space="preserve">18 </w:t>
      </w:r>
      <w:r>
        <w:tab/>
        <w:t xml:space="preserve">11 (R1=X) </w:t>
      </w:r>
      <w:r>
        <w:tab/>
        <w:t xml:space="preserve"> 28 </w:t>
      </w:r>
      <w:r>
        <w:tab/>
        <w:t xml:space="preserve"> 80 (mask low) </w:t>
      </w:r>
      <w:r>
        <w:tab/>
        <w:t xml:space="preserve">38 </w:t>
      </w:r>
      <w:r>
        <w:tab/>
        <w:t>30 (Diff = Y-X)</w:t>
      </w:r>
    </w:p>
    <w:p w:rsidR="00406F78" w:rsidRDefault="00406F78">
      <w:pPr>
        <w:pStyle w:val="columns"/>
        <w:widowControl/>
      </w:pPr>
      <w:r>
        <w:tab/>
        <w:t xml:space="preserve">19 </w:t>
      </w:r>
      <w:r>
        <w:tab/>
        <w:t xml:space="preserve">0D </w:t>
      </w:r>
      <w:r>
        <w:tab/>
        <w:t xml:space="preserve"> 29 </w:t>
      </w:r>
      <w:r>
        <w:tab/>
        <w:t xml:space="preserve"> 50 7 bits) </w:t>
      </w:r>
      <w:r>
        <w:tab/>
        <w:t xml:space="preserve">39 </w:t>
      </w:r>
      <w:r>
        <w:tab/>
        <w:t>0F</w:t>
      </w:r>
    </w:p>
    <w:p w:rsidR="00406F78" w:rsidRDefault="00406F78">
      <w:pPr>
        <w:pStyle w:val="columns"/>
        <w:widowControl/>
      </w:pPr>
      <w:r>
        <w:tab/>
        <w:t xml:space="preserve">1A </w:t>
      </w:r>
      <w:r>
        <w:tab/>
        <w:t xml:space="preserve">12 (R2=Y) </w:t>
      </w:r>
      <w:r>
        <w:tab/>
        <w:t xml:space="preserve"> 2A </w:t>
      </w:r>
      <w:r>
        <w:tab/>
        <w:t xml:space="preserve"> B5 (if R0=R5 </w:t>
      </w:r>
      <w:r>
        <w:tab/>
        <w:t xml:space="preserve">3A </w:t>
      </w:r>
      <w:r>
        <w:tab/>
        <w:t>C0 (halt)</w:t>
      </w:r>
    </w:p>
    <w:p w:rsidR="00406F78" w:rsidRPr="00781FF6" w:rsidRDefault="00406F78">
      <w:pPr>
        <w:pStyle w:val="columns"/>
        <w:widowControl/>
        <w:rPr>
          <w:lang w:val="es-ES"/>
        </w:rPr>
      </w:pPr>
      <w:r>
        <w:tab/>
      </w:r>
      <w:r w:rsidRPr="00781FF6">
        <w:rPr>
          <w:lang w:val="es-ES"/>
        </w:rPr>
        <w:t xml:space="preserve">1B </w:t>
      </w:r>
      <w:r w:rsidRPr="00781FF6">
        <w:rPr>
          <w:lang w:val="es-ES"/>
        </w:rPr>
        <w:tab/>
        <w:t xml:space="preserve">0E </w:t>
      </w:r>
      <w:r w:rsidRPr="00781FF6">
        <w:rPr>
          <w:lang w:val="es-ES"/>
        </w:rPr>
        <w:tab/>
        <w:t xml:space="preserve"> 2B </w:t>
      </w:r>
      <w:r w:rsidRPr="00781FF6">
        <w:rPr>
          <w:lang w:val="es-ES"/>
        </w:rPr>
        <w:tab/>
        <w:t xml:space="preserve"> 32 then Y&gt;X </w:t>
      </w:r>
      <w:r w:rsidRPr="00781FF6">
        <w:rPr>
          <w:lang w:val="es-ES"/>
        </w:rPr>
        <w:tab/>
        <w:t xml:space="preserve">3B </w:t>
      </w:r>
      <w:r w:rsidRPr="00781FF6">
        <w:rPr>
          <w:lang w:val="es-ES"/>
        </w:rPr>
        <w:tab/>
        <w:t>00</w:t>
      </w:r>
    </w:p>
    <w:p w:rsidR="00406F78" w:rsidRDefault="00406F78">
      <w:pPr>
        <w:pStyle w:val="columns"/>
        <w:widowControl/>
      </w:pPr>
      <w:r w:rsidRPr="00781FF6">
        <w:rPr>
          <w:lang w:val="es-ES"/>
        </w:rPr>
        <w:tab/>
      </w:r>
      <w:r>
        <w:t xml:space="preserve">1C </w:t>
      </w:r>
      <w:r>
        <w:tab/>
        <w:t xml:space="preserve">23 (R3=1) </w:t>
      </w:r>
      <w:r>
        <w:tab/>
        <w:t xml:space="preserve"> 2C </w:t>
      </w:r>
      <w:r>
        <w:tab/>
        <w:t xml:space="preserve"> 50</w:t>
      </w:r>
    </w:p>
    <w:p w:rsidR="00DD4A0F" w:rsidRDefault="00406F78">
      <w:pPr>
        <w:pStyle w:val="j41"/>
      </w:pPr>
      <w:r>
        <w:tab/>
      </w:r>
      <w:r>
        <w:tab/>
      </w:r>
    </w:p>
    <w:p w:rsidR="00406F78" w:rsidRPr="00537C27" w:rsidRDefault="00DD4A0F" w:rsidP="00537C27">
      <w:pPr>
        <w:pStyle w:val="j41"/>
        <w:ind w:left="240" w:firstLine="960"/>
        <w:rPr>
          <w:b/>
          <w:bCs/>
          <w:u w:val="single"/>
        </w:rPr>
      </w:pPr>
      <w:r w:rsidRPr="00537C27">
        <w:rPr>
          <w:b/>
          <w:bCs/>
          <w:u w:val="single"/>
        </w:rPr>
        <w:br w:type="page"/>
      </w:r>
      <w:r w:rsidR="00406F78" w:rsidRPr="00537C27">
        <w:rPr>
          <w:b/>
          <w:bCs/>
          <w:u w:val="single"/>
        </w:rPr>
        <w:lastRenderedPageBreak/>
        <w:t>Answers to Chapter Review Problems</w:t>
      </w:r>
    </w:p>
    <w:p w:rsidR="00406F78" w:rsidRDefault="00406F78">
      <w:pPr>
        <w:pStyle w:val="j22-55"/>
        <w:widowControl/>
        <w:rPr>
          <w:rFonts w:ascii="Book Antiqua" w:hAnsi="Book Antiqua"/>
        </w:rPr>
      </w:pPr>
      <w:r>
        <w:rPr>
          <w:rFonts w:ascii="Book Antiqua" w:hAnsi="Book Antiqua"/>
        </w:rPr>
        <w:t>1.</w:t>
      </w:r>
      <w:r>
        <w:rPr>
          <w:rFonts w:ascii="Book Antiqua" w:hAnsi="Book Antiqua"/>
        </w:rPr>
        <w:tab/>
        <w:t>a. General purpose registers and main memory cells are small data storage cells in a computer.</w:t>
      </w:r>
    </w:p>
    <w:p w:rsidR="00406F78" w:rsidRDefault="00406F78">
      <w:pPr>
        <w:pStyle w:val="j21-55"/>
        <w:widowControl/>
        <w:ind w:firstLine="240"/>
        <w:rPr>
          <w:rFonts w:ascii="Book Antiqua" w:hAnsi="Book Antiqua"/>
        </w:rPr>
      </w:pPr>
      <w:r>
        <w:rPr>
          <w:rFonts w:ascii="Book Antiqua" w:hAnsi="Book Antiqua"/>
        </w:rPr>
        <w:t>b. General purpose registers are inside the CPU; main memory cells are outside the CPU.</w:t>
      </w:r>
    </w:p>
    <w:p w:rsidR="00406F78" w:rsidRDefault="00406F78">
      <w:pPr>
        <w:pStyle w:val="j21-55"/>
      </w:pPr>
      <w:r>
        <w:t>(The purpose of this question is to emphasize the distinction between registers and memory cells—a distinction that seems to elude some students, causing confusion when following machine language programs.)</w:t>
      </w:r>
    </w:p>
    <w:p w:rsidR="00406F78" w:rsidRDefault="00406F78">
      <w:pPr>
        <w:pStyle w:val="j21-55"/>
      </w:pPr>
      <w:r>
        <w:t>2.</w:t>
      </w:r>
      <w:r>
        <w:tab/>
        <w:t xml:space="preserve">a. </w:t>
      </w:r>
      <w:r w:rsidR="001C29F3">
        <w:t>0010001100000100</w:t>
      </w:r>
    </w:p>
    <w:p w:rsidR="00406F78" w:rsidRDefault="00406F78">
      <w:pPr>
        <w:pStyle w:val="j21-55"/>
      </w:pPr>
      <w:r>
        <w:tab/>
        <w:t xml:space="preserve">b. </w:t>
      </w:r>
      <w:r w:rsidR="001C29F3">
        <w:t>1011</w:t>
      </w:r>
    </w:p>
    <w:p w:rsidR="00406F78" w:rsidRDefault="00406F78">
      <w:pPr>
        <w:pStyle w:val="j21-55"/>
      </w:pPr>
      <w:r>
        <w:tab/>
        <w:t xml:space="preserve">c. </w:t>
      </w:r>
      <w:r w:rsidR="001C29F3">
        <w:t>001010100101</w:t>
      </w:r>
    </w:p>
    <w:p w:rsidR="00406F78" w:rsidRDefault="00406F78">
      <w:pPr>
        <w:pStyle w:val="j21-55"/>
        <w:widowControl/>
        <w:rPr>
          <w:rFonts w:ascii="Book Antiqua" w:hAnsi="Book Antiqua"/>
        </w:rPr>
      </w:pPr>
      <w:r>
        <w:rPr>
          <w:rFonts w:ascii="Book Antiqua" w:hAnsi="Book Antiqua"/>
        </w:rPr>
        <w:t xml:space="preserve">3. </w:t>
      </w:r>
      <w:r w:rsidR="001C29F3">
        <w:rPr>
          <w:rFonts w:ascii="Book Antiqua" w:hAnsi="Book Antiqua"/>
        </w:rPr>
        <w:t xml:space="preserve">Eleven </w:t>
      </w:r>
      <w:r>
        <w:rPr>
          <w:rFonts w:ascii="Book Antiqua" w:hAnsi="Book Antiqua"/>
        </w:rPr>
        <w:t xml:space="preserve">cells with addresses </w:t>
      </w:r>
      <w:r w:rsidR="001C29F3">
        <w:rPr>
          <w:rFonts w:ascii="Book Antiqua" w:hAnsi="Book Antiqua"/>
        </w:rPr>
        <w:t>98, 99, 9A, 9B, 9C, 9D, 9E, 9F, A0, A1</w:t>
      </w:r>
      <w:r>
        <w:rPr>
          <w:rFonts w:ascii="Book Antiqua" w:hAnsi="Book Antiqua"/>
        </w:rPr>
        <w:t xml:space="preserve">, and </w:t>
      </w:r>
      <w:r w:rsidR="001C29F3">
        <w:rPr>
          <w:rFonts w:ascii="Book Antiqua" w:hAnsi="Book Antiqua"/>
        </w:rPr>
        <w:t>A2</w:t>
      </w:r>
      <w:r>
        <w:rPr>
          <w:rFonts w:ascii="Book Antiqua" w:hAnsi="Book Antiqua"/>
        </w:rPr>
        <w:t>.</w:t>
      </w:r>
    </w:p>
    <w:p w:rsidR="00406F78" w:rsidRDefault="00406F78">
      <w:pPr>
        <w:pStyle w:val="j21-55"/>
        <w:widowControl/>
        <w:rPr>
          <w:rFonts w:ascii="Book Antiqua" w:hAnsi="Book Antiqua"/>
        </w:rPr>
      </w:pPr>
      <w:r>
        <w:rPr>
          <w:rFonts w:ascii="Book Antiqua" w:hAnsi="Book Antiqua"/>
        </w:rPr>
        <w:t xml:space="preserve">4. </w:t>
      </w:r>
      <w:r w:rsidR="001F7236">
        <w:rPr>
          <w:rFonts w:ascii="Book Antiqua" w:hAnsi="Book Antiqua"/>
        </w:rPr>
        <w:t>CD</w:t>
      </w:r>
    </w:p>
    <w:p w:rsidR="00406F78" w:rsidRDefault="00406F78">
      <w:pPr>
        <w:pStyle w:val="j21-55"/>
        <w:widowControl/>
        <w:rPr>
          <w:rFonts w:ascii="Book Antiqua" w:hAnsi="Book Antiqua"/>
        </w:rPr>
      </w:pPr>
      <w:r>
        <w:rPr>
          <w:rFonts w:ascii="Book Antiqua" w:hAnsi="Book Antiqua"/>
        </w:rPr>
        <w:t>5.  Program  Instruction  Memory cell</w:t>
      </w:r>
    </w:p>
    <w:p w:rsidR="00406F78" w:rsidRDefault="00406F78">
      <w:pPr>
        <w:pStyle w:val="j21-55"/>
        <w:widowControl/>
        <w:spacing w:before="0"/>
        <w:ind w:left="1195"/>
        <w:rPr>
          <w:rFonts w:ascii="Book Antiqua" w:hAnsi="Book Antiqua"/>
        </w:rPr>
      </w:pPr>
      <w:r>
        <w:rPr>
          <w:rFonts w:ascii="Book Antiqua" w:hAnsi="Book Antiqua"/>
        </w:rPr>
        <w:t xml:space="preserve">      </w:t>
      </w:r>
      <w:r>
        <w:rPr>
          <w:rFonts w:ascii="Book Antiqua" w:hAnsi="Book Antiqua"/>
          <w:u w:val="single"/>
        </w:rPr>
        <w:t xml:space="preserve">counter </w:t>
      </w:r>
      <w:r>
        <w:rPr>
          <w:rFonts w:ascii="Book Antiqua" w:hAnsi="Book Antiqua"/>
        </w:rPr>
        <w:t xml:space="preserve">    </w:t>
      </w:r>
      <w:r>
        <w:rPr>
          <w:rFonts w:ascii="Book Antiqua" w:hAnsi="Book Antiqua"/>
          <w:u w:val="single"/>
        </w:rPr>
        <w:t>register</w:t>
      </w:r>
      <w:r>
        <w:rPr>
          <w:rFonts w:ascii="Book Antiqua" w:hAnsi="Book Antiqua"/>
        </w:rPr>
        <w:t xml:space="preserve">           </w:t>
      </w:r>
      <w:r>
        <w:rPr>
          <w:rFonts w:ascii="Book Antiqua" w:hAnsi="Book Antiqua"/>
          <w:u w:val="single"/>
        </w:rPr>
        <w:t xml:space="preserve">at </w:t>
      </w:r>
      <w:r w:rsidR="001F7236">
        <w:rPr>
          <w:rFonts w:ascii="Book Antiqua" w:hAnsi="Book Antiqua"/>
          <w:u w:val="single"/>
        </w:rPr>
        <w:t>02</w:t>
      </w:r>
    </w:p>
    <w:p w:rsidR="00406F78" w:rsidRDefault="00406F78">
      <w:pPr>
        <w:pStyle w:val="columns"/>
        <w:widowControl/>
        <w:rPr>
          <w:rFonts w:ascii="LucidaSans" w:hAnsi="LucidaSans"/>
        </w:rPr>
      </w:pPr>
      <w:r>
        <w:tab/>
      </w:r>
      <w:r>
        <w:rPr>
          <w:rFonts w:ascii="LucidaSans" w:hAnsi="LucidaSans"/>
        </w:rPr>
        <w:t xml:space="preserve">02 </w:t>
      </w:r>
      <w:r>
        <w:tab/>
      </w:r>
      <w:r w:rsidR="001F7236">
        <w:rPr>
          <w:rFonts w:ascii="LucidaSans" w:hAnsi="LucidaSans"/>
        </w:rPr>
        <w:t xml:space="preserve">2211 </w:t>
      </w:r>
      <w:r>
        <w:tab/>
      </w:r>
      <w:r w:rsidR="001F7236">
        <w:rPr>
          <w:rFonts w:ascii="LucidaSans" w:hAnsi="LucidaSans"/>
        </w:rPr>
        <w:t>32</w:t>
      </w:r>
    </w:p>
    <w:p w:rsidR="00406F78" w:rsidRDefault="00406F78">
      <w:pPr>
        <w:pStyle w:val="columns"/>
        <w:widowControl/>
        <w:rPr>
          <w:rFonts w:ascii="LucidaSans" w:hAnsi="LucidaSans"/>
        </w:rPr>
      </w:pPr>
      <w:r>
        <w:tab/>
      </w:r>
      <w:r>
        <w:rPr>
          <w:rFonts w:ascii="LucidaSans" w:hAnsi="LucidaSans"/>
        </w:rPr>
        <w:t xml:space="preserve">04 </w:t>
      </w:r>
      <w:r>
        <w:tab/>
      </w:r>
      <w:r w:rsidR="001F7236">
        <w:rPr>
          <w:rFonts w:ascii="LucidaSans" w:hAnsi="LucidaSans"/>
        </w:rPr>
        <w:t>3202</w:t>
      </w:r>
      <w:r>
        <w:tab/>
      </w:r>
      <w:r w:rsidR="001F7236">
        <w:rPr>
          <w:rFonts w:ascii="LucidaSans" w:hAnsi="LucidaSans"/>
        </w:rPr>
        <w:t>32</w:t>
      </w:r>
    </w:p>
    <w:p w:rsidR="00406F78" w:rsidRDefault="00406F78">
      <w:pPr>
        <w:pStyle w:val="columns"/>
        <w:widowControl/>
        <w:rPr>
          <w:rFonts w:ascii="LucidaSans" w:hAnsi="LucidaSans"/>
        </w:rPr>
      </w:pPr>
      <w:r>
        <w:tab/>
      </w:r>
      <w:r>
        <w:rPr>
          <w:rFonts w:ascii="LucidaSans" w:hAnsi="LucidaSans"/>
        </w:rPr>
        <w:t xml:space="preserve">06 </w:t>
      </w:r>
      <w:r>
        <w:tab/>
      </w:r>
      <w:r>
        <w:rPr>
          <w:rFonts w:ascii="LucidaSans" w:hAnsi="LucidaSans"/>
        </w:rPr>
        <w:t xml:space="preserve">C000 </w:t>
      </w:r>
      <w:r>
        <w:tab/>
      </w:r>
      <w:r w:rsidR="001F7236">
        <w:rPr>
          <w:rFonts w:ascii="LucidaSans" w:hAnsi="LucidaSans"/>
        </w:rPr>
        <w:t>11</w:t>
      </w:r>
    </w:p>
    <w:p w:rsidR="00406F78" w:rsidRDefault="00406F78">
      <w:pPr>
        <w:pStyle w:val="j21-55"/>
        <w:widowControl/>
        <w:rPr>
          <w:rFonts w:ascii="Book Antiqua" w:hAnsi="Book Antiqua"/>
        </w:rPr>
      </w:pPr>
      <w:r>
        <w:rPr>
          <w:rFonts w:ascii="Book Antiqua" w:hAnsi="Book Antiqua"/>
        </w:rPr>
        <w:t xml:space="preserve">6. To compute x + y </w:t>
      </w:r>
      <w:r w:rsidR="001F7236">
        <w:rPr>
          <w:rFonts w:ascii="Book Antiqua" w:hAnsi="Book Antiqua"/>
        </w:rPr>
        <w:t xml:space="preserve">+ </w:t>
      </w:r>
      <w:r>
        <w:rPr>
          <w:rFonts w:ascii="Book Antiqua" w:hAnsi="Book Antiqua"/>
        </w:rPr>
        <w:t xml:space="preserve">z, each of the values must be retrieved from memory and placed in a register, the sum of x and y must be computed and saved in another register, z must be </w:t>
      </w:r>
      <w:r w:rsidR="001F7236">
        <w:rPr>
          <w:rFonts w:ascii="Book Antiqua" w:hAnsi="Book Antiqua"/>
        </w:rPr>
        <w:t xml:space="preserve">added </w:t>
      </w:r>
      <w:r w:rsidR="00883FD5">
        <w:rPr>
          <w:rFonts w:ascii="Book Antiqua" w:hAnsi="Book Antiqua"/>
        </w:rPr>
        <w:t xml:space="preserve">to </w:t>
      </w:r>
      <w:r>
        <w:rPr>
          <w:rFonts w:ascii="Book Antiqua" w:hAnsi="Book Antiqua"/>
        </w:rPr>
        <w:t>that sum, and the final answer must be stored in memory.</w:t>
      </w:r>
    </w:p>
    <w:p w:rsidR="00406F78" w:rsidRDefault="00406F78">
      <w:pPr>
        <w:pStyle w:val="j56"/>
        <w:widowControl/>
        <w:rPr>
          <w:rFonts w:ascii="Book Antiqua" w:hAnsi="Book Antiqua"/>
        </w:rPr>
      </w:pPr>
      <w:r>
        <w:rPr>
          <w:rFonts w:ascii="Book Antiqua" w:hAnsi="Book Antiqua"/>
        </w:rPr>
        <w:t>A similar process is required to compute (2x) + y. The point of this example is that the multiplication by 2 is accomplished by adding x to x.</w:t>
      </w:r>
    </w:p>
    <w:p w:rsidR="00406F78" w:rsidRDefault="00406F78">
      <w:pPr>
        <w:pStyle w:val="j21-55"/>
        <w:widowControl/>
        <w:rPr>
          <w:rFonts w:ascii="Book Antiqua" w:hAnsi="Book Antiqua"/>
        </w:rPr>
      </w:pPr>
      <w:r>
        <w:rPr>
          <w:rFonts w:ascii="Book Antiqua" w:hAnsi="Book Antiqua"/>
        </w:rPr>
        <w:t xml:space="preserve">7.  a. </w:t>
      </w:r>
      <w:r w:rsidR="001F7236">
        <w:rPr>
          <w:rFonts w:ascii="Book Antiqua" w:hAnsi="Book Antiqua"/>
        </w:rPr>
        <w:t>OR the contents of register 2 with the contents of register 3 and place the result in register 1.</w:t>
      </w:r>
    </w:p>
    <w:p w:rsidR="00406F78" w:rsidRDefault="00406F78">
      <w:pPr>
        <w:pStyle w:val="j21-55"/>
        <w:widowControl/>
        <w:ind w:firstLine="240"/>
        <w:rPr>
          <w:rFonts w:ascii="Book Antiqua" w:hAnsi="Book Antiqua"/>
        </w:rPr>
      </w:pPr>
      <w:r>
        <w:rPr>
          <w:rFonts w:ascii="Book Antiqua" w:hAnsi="Book Antiqua"/>
        </w:rPr>
        <w:t xml:space="preserve">b. </w:t>
      </w:r>
      <w:r w:rsidR="001F7236">
        <w:rPr>
          <w:rFonts w:ascii="Book Antiqua" w:hAnsi="Book Antiqua"/>
        </w:rPr>
        <w:t>Move the contents of register E to register 1.</w:t>
      </w:r>
    </w:p>
    <w:p w:rsidR="00406F78" w:rsidRDefault="00406F78">
      <w:pPr>
        <w:pStyle w:val="j21-55"/>
        <w:widowControl/>
        <w:ind w:firstLine="240"/>
        <w:rPr>
          <w:rFonts w:ascii="Book Antiqua" w:hAnsi="Book Antiqua"/>
        </w:rPr>
      </w:pPr>
      <w:r>
        <w:rPr>
          <w:rFonts w:ascii="Book Antiqua" w:hAnsi="Book Antiqua"/>
        </w:rPr>
        <w:t xml:space="preserve">c. Rotate the contents of register </w:t>
      </w:r>
      <w:r w:rsidR="001F7236">
        <w:rPr>
          <w:rFonts w:ascii="Book Antiqua" w:hAnsi="Book Antiqua"/>
        </w:rPr>
        <w:t xml:space="preserve">3 four </w:t>
      </w:r>
      <w:r>
        <w:rPr>
          <w:rFonts w:ascii="Book Antiqua" w:hAnsi="Book Antiqua"/>
        </w:rPr>
        <w:t xml:space="preserve">bits to the right. </w:t>
      </w:r>
    </w:p>
    <w:p w:rsidR="00406F78" w:rsidRDefault="00406F78" w:rsidP="001F7236">
      <w:pPr>
        <w:pStyle w:val="j21-55"/>
        <w:widowControl/>
        <w:ind w:left="1710" w:hanging="270"/>
        <w:rPr>
          <w:rFonts w:ascii="Book Antiqua" w:hAnsi="Book Antiqua"/>
        </w:rPr>
      </w:pPr>
      <w:r>
        <w:rPr>
          <w:rFonts w:ascii="Book Antiqua" w:hAnsi="Book Antiqua"/>
        </w:rPr>
        <w:t xml:space="preserve">d. </w:t>
      </w:r>
      <w:r w:rsidR="001F7236">
        <w:rPr>
          <w:rFonts w:ascii="Book Antiqua" w:hAnsi="Book Antiqua"/>
        </w:rPr>
        <w:t>Compare the contents of registers 1 and 0. If the patterns are equal, jump to the instruction at address 00. Otherwise, continue with the next sequential instruction.</w:t>
      </w:r>
    </w:p>
    <w:p w:rsidR="00406F78" w:rsidRDefault="00406F78">
      <w:pPr>
        <w:pStyle w:val="j21-55"/>
        <w:widowControl/>
        <w:ind w:firstLine="240"/>
        <w:rPr>
          <w:rFonts w:ascii="Book Antiqua" w:hAnsi="Book Antiqua"/>
        </w:rPr>
      </w:pPr>
      <w:r>
        <w:rPr>
          <w:rFonts w:ascii="Book Antiqua" w:hAnsi="Book Antiqua"/>
        </w:rPr>
        <w:t xml:space="preserve">e. </w:t>
      </w:r>
      <w:r w:rsidR="001F7236">
        <w:rPr>
          <w:rFonts w:ascii="Book Antiqua" w:hAnsi="Book Antiqua"/>
        </w:rPr>
        <w:t xml:space="preserve">Load register B with the value (hexadecimal) CD. </w:t>
      </w:r>
    </w:p>
    <w:p w:rsidR="00406F78" w:rsidRDefault="00406F78">
      <w:pPr>
        <w:pStyle w:val="j21-55"/>
        <w:widowControl/>
        <w:rPr>
          <w:rFonts w:ascii="Book Antiqua" w:hAnsi="Book Antiqua"/>
        </w:rPr>
      </w:pPr>
      <w:r>
        <w:rPr>
          <w:rFonts w:ascii="Book Antiqua" w:hAnsi="Book Antiqua"/>
        </w:rPr>
        <w:t xml:space="preserve">8. 16 with 4 bits, </w:t>
      </w:r>
      <w:r w:rsidR="001F7236">
        <w:rPr>
          <w:rFonts w:ascii="Book Antiqua" w:hAnsi="Book Antiqua"/>
        </w:rPr>
        <w:t xml:space="preserve">64 </w:t>
      </w:r>
      <w:r>
        <w:rPr>
          <w:rFonts w:ascii="Book Antiqua" w:hAnsi="Book Antiqua"/>
        </w:rPr>
        <w:t xml:space="preserve">with </w:t>
      </w:r>
      <w:r w:rsidR="001F7236">
        <w:rPr>
          <w:rFonts w:ascii="Book Antiqua" w:hAnsi="Book Antiqua"/>
        </w:rPr>
        <w:t xml:space="preserve">6 </w:t>
      </w:r>
      <w:r>
        <w:rPr>
          <w:rFonts w:ascii="Book Antiqua" w:hAnsi="Book Antiqua"/>
        </w:rPr>
        <w:t>bits</w:t>
      </w:r>
    </w:p>
    <w:p w:rsidR="00406F78" w:rsidRDefault="00406F78">
      <w:pPr>
        <w:pStyle w:val="j21-55"/>
        <w:widowControl/>
        <w:rPr>
          <w:rFonts w:ascii="Book Antiqua" w:hAnsi="Book Antiqua"/>
        </w:rPr>
      </w:pPr>
      <w:r>
        <w:rPr>
          <w:rFonts w:ascii="Book Antiqua" w:hAnsi="Book Antiqua"/>
        </w:rPr>
        <w:t xml:space="preserve">9.  a. </w:t>
      </w:r>
      <w:r w:rsidR="00F515A3">
        <w:rPr>
          <w:rFonts w:ascii="Book Antiqua" w:hAnsi="Book Antiqua"/>
        </w:rPr>
        <w:t xml:space="preserve">2677   </w:t>
      </w:r>
      <w:r>
        <w:rPr>
          <w:rFonts w:ascii="Book Antiqua" w:hAnsi="Book Antiqua"/>
        </w:rPr>
        <w:t xml:space="preserve">b. </w:t>
      </w:r>
      <w:r w:rsidR="00F515A3">
        <w:rPr>
          <w:rFonts w:ascii="Book Antiqua" w:hAnsi="Book Antiqua"/>
        </w:rPr>
        <w:t xml:space="preserve">1677    </w:t>
      </w:r>
      <w:r>
        <w:rPr>
          <w:rFonts w:ascii="Book Antiqua" w:hAnsi="Book Antiqua"/>
        </w:rPr>
        <w:t xml:space="preserve">c. </w:t>
      </w:r>
      <w:r w:rsidR="00F515A3">
        <w:rPr>
          <w:rFonts w:ascii="Book Antiqua" w:hAnsi="Book Antiqua"/>
        </w:rPr>
        <w:t>BA24</w:t>
      </w:r>
      <w:r>
        <w:rPr>
          <w:rFonts w:ascii="Book Antiqua" w:hAnsi="Book Antiqua"/>
        </w:rPr>
        <w:t xml:space="preserve">  d. A403   e. </w:t>
      </w:r>
      <w:r w:rsidR="00F515A3">
        <w:rPr>
          <w:rFonts w:ascii="Book Antiqua" w:hAnsi="Book Antiqua"/>
        </w:rPr>
        <w:t>81E2</w:t>
      </w:r>
    </w:p>
    <w:p w:rsidR="00406F78" w:rsidRDefault="00406F78">
      <w:pPr>
        <w:pStyle w:val="j21-55"/>
      </w:pPr>
      <w:r>
        <w:t>10. The only change that is needed is that the third instruction should be 6056 rather than 5056.</w:t>
      </w:r>
    </w:p>
    <w:p w:rsidR="00406F78" w:rsidRDefault="00406F78">
      <w:pPr>
        <w:pStyle w:val="j21-55"/>
        <w:widowControl/>
        <w:rPr>
          <w:rFonts w:ascii="Book Antiqua" w:hAnsi="Book Antiqua"/>
        </w:rPr>
      </w:pPr>
      <w:r>
        <w:rPr>
          <w:rFonts w:ascii="Book Antiqua" w:hAnsi="Book Antiqua"/>
        </w:rPr>
        <w:t xml:space="preserve">11.  a. </w:t>
      </w:r>
      <w:r w:rsidR="00F515A3">
        <w:rPr>
          <w:rFonts w:ascii="Book Antiqua" w:hAnsi="Book Antiqua"/>
        </w:rPr>
        <w:t>Changes the contents of memory cell 3C.</w:t>
      </w:r>
    </w:p>
    <w:p w:rsidR="00406F78" w:rsidRDefault="00406F78">
      <w:pPr>
        <w:pStyle w:val="j21-55"/>
        <w:widowControl/>
        <w:ind w:firstLine="240"/>
        <w:rPr>
          <w:rFonts w:ascii="Book Antiqua" w:hAnsi="Book Antiqua"/>
        </w:rPr>
      </w:pPr>
      <w:r>
        <w:rPr>
          <w:rFonts w:ascii="Book Antiqua" w:hAnsi="Book Antiqua"/>
        </w:rPr>
        <w:t xml:space="preserve">b. Is independent of memory cell </w:t>
      </w:r>
      <w:r w:rsidR="00F515A3">
        <w:rPr>
          <w:rFonts w:ascii="Book Antiqua" w:hAnsi="Book Antiqua"/>
        </w:rPr>
        <w:t>3C</w:t>
      </w:r>
      <w:r>
        <w:rPr>
          <w:rFonts w:ascii="Book Antiqua" w:hAnsi="Book Antiqua"/>
        </w:rPr>
        <w:t>.</w:t>
      </w:r>
    </w:p>
    <w:p w:rsidR="00406F78" w:rsidRDefault="00406F78">
      <w:pPr>
        <w:pStyle w:val="j21-55"/>
        <w:widowControl/>
        <w:ind w:firstLine="240"/>
        <w:rPr>
          <w:rFonts w:ascii="Book Antiqua" w:hAnsi="Book Antiqua"/>
        </w:rPr>
      </w:pPr>
      <w:r>
        <w:rPr>
          <w:rFonts w:ascii="Book Antiqua" w:hAnsi="Book Antiqua"/>
        </w:rPr>
        <w:t xml:space="preserve">c. </w:t>
      </w:r>
      <w:r w:rsidR="00F515A3">
        <w:rPr>
          <w:rFonts w:ascii="Book Antiqua" w:hAnsi="Book Antiqua"/>
        </w:rPr>
        <w:t>Retrieves from memory cell 3C.</w:t>
      </w:r>
    </w:p>
    <w:p w:rsidR="00406F78" w:rsidRDefault="00406F78">
      <w:pPr>
        <w:pStyle w:val="j21-55"/>
        <w:widowControl/>
        <w:ind w:firstLine="240"/>
        <w:rPr>
          <w:rFonts w:ascii="Book Antiqua" w:hAnsi="Book Antiqua"/>
        </w:rPr>
      </w:pPr>
      <w:r>
        <w:rPr>
          <w:rFonts w:ascii="Book Antiqua" w:hAnsi="Book Antiqua"/>
        </w:rPr>
        <w:t xml:space="preserve">d. Changes the contents of memory cell </w:t>
      </w:r>
      <w:r w:rsidR="00F515A3">
        <w:rPr>
          <w:rFonts w:ascii="Book Antiqua" w:hAnsi="Book Antiqua"/>
        </w:rPr>
        <w:t>3C</w:t>
      </w:r>
      <w:r>
        <w:rPr>
          <w:rFonts w:ascii="Book Antiqua" w:hAnsi="Book Antiqua"/>
        </w:rPr>
        <w:t>.</w:t>
      </w:r>
    </w:p>
    <w:p w:rsidR="00406F78" w:rsidRDefault="00406F78">
      <w:pPr>
        <w:pStyle w:val="j21-55"/>
        <w:widowControl/>
        <w:ind w:firstLine="240"/>
      </w:pPr>
      <w:r>
        <w:rPr>
          <w:rFonts w:ascii="Book Antiqua" w:hAnsi="Book Antiqua"/>
        </w:rPr>
        <w:t xml:space="preserve">e. Is independent of memory cell </w:t>
      </w:r>
      <w:r w:rsidR="00F515A3">
        <w:rPr>
          <w:rFonts w:ascii="Book Antiqua" w:hAnsi="Book Antiqua"/>
        </w:rPr>
        <w:t>3C</w:t>
      </w:r>
      <w:r>
        <w:rPr>
          <w:rFonts w:ascii="Book Antiqua" w:hAnsi="Book Antiqua"/>
        </w:rPr>
        <w:t>.</w:t>
      </w:r>
    </w:p>
    <w:p w:rsidR="00406F78" w:rsidRDefault="00406F78">
      <w:pPr>
        <w:pStyle w:val="j21-55"/>
        <w:widowControl/>
        <w:rPr>
          <w:rFonts w:ascii="Book Antiqua" w:hAnsi="Book Antiqua"/>
        </w:rPr>
      </w:pPr>
      <w:r>
        <w:rPr>
          <w:rFonts w:ascii="Book Antiqua" w:hAnsi="Book Antiqua"/>
        </w:rPr>
        <w:t xml:space="preserve">12.  a. Place the value </w:t>
      </w:r>
      <w:r w:rsidR="00F515A3">
        <w:rPr>
          <w:rFonts w:ascii="Book Antiqua" w:hAnsi="Book Antiqua"/>
        </w:rPr>
        <w:t xml:space="preserve">55 </w:t>
      </w:r>
      <w:r>
        <w:rPr>
          <w:rFonts w:ascii="Book Antiqua" w:hAnsi="Book Antiqua"/>
        </w:rPr>
        <w:t xml:space="preserve">in register </w:t>
      </w:r>
      <w:r w:rsidR="00F515A3">
        <w:rPr>
          <w:rFonts w:ascii="Book Antiqua" w:hAnsi="Book Antiqua"/>
        </w:rPr>
        <w:t>6</w:t>
      </w:r>
      <w:r>
        <w:rPr>
          <w:rFonts w:ascii="Book Antiqua" w:hAnsi="Book Antiqua"/>
        </w:rPr>
        <w:t xml:space="preserve">.  b. </w:t>
      </w:r>
      <w:r w:rsidR="00F515A3">
        <w:rPr>
          <w:rFonts w:ascii="Book Antiqua" w:hAnsi="Book Antiqua"/>
        </w:rPr>
        <w:t>55</w:t>
      </w:r>
    </w:p>
    <w:p w:rsidR="00406F78" w:rsidRDefault="00406F78">
      <w:pPr>
        <w:pStyle w:val="j21-55"/>
      </w:pPr>
      <w:r>
        <w:t xml:space="preserve">13.  a. </w:t>
      </w:r>
      <w:r w:rsidR="00A4684B">
        <w:t xml:space="preserve">1221    </w:t>
      </w:r>
      <w:r>
        <w:t xml:space="preserve">b. </w:t>
      </w:r>
      <w:r w:rsidR="00A4684B">
        <w:t>2134</w:t>
      </w:r>
    </w:p>
    <w:p w:rsidR="00406F78" w:rsidRDefault="00537C27">
      <w:pPr>
        <w:pStyle w:val="j21-55"/>
        <w:widowControl/>
        <w:rPr>
          <w:rFonts w:ascii="Book Antiqua" w:hAnsi="Book Antiqua"/>
        </w:rPr>
      </w:pPr>
      <w:r>
        <w:rPr>
          <w:rFonts w:ascii="Book Antiqua" w:hAnsi="Book Antiqua"/>
        </w:rPr>
        <w:br w:type="page"/>
      </w:r>
      <w:r w:rsidR="00406F78">
        <w:rPr>
          <w:rFonts w:ascii="Book Antiqua" w:hAnsi="Book Antiqua"/>
        </w:rPr>
        <w:lastRenderedPageBreak/>
        <w:t xml:space="preserve">14.  a. Load register </w:t>
      </w:r>
      <w:r w:rsidR="00A4684B">
        <w:rPr>
          <w:rFonts w:ascii="Book Antiqua" w:hAnsi="Book Antiqua"/>
        </w:rPr>
        <w:t xml:space="preserve">2 </w:t>
      </w:r>
      <w:r w:rsidR="00406F78">
        <w:rPr>
          <w:rFonts w:ascii="Book Antiqua" w:hAnsi="Book Antiqua"/>
        </w:rPr>
        <w:t xml:space="preserve">with the contents of memory cell </w:t>
      </w:r>
      <w:r w:rsidR="00A4684B">
        <w:rPr>
          <w:rFonts w:ascii="Book Antiqua" w:hAnsi="Book Antiqua"/>
        </w:rPr>
        <w:t>02</w:t>
      </w:r>
      <w:r w:rsidR="00406F78">
        <w:rPr>
          <w:rFonts w:ascii="Book Antiqua" w:hAnsi="Book Antiqua"/>
        </w:rPr>
        <w:t>.</w:t>
      </w:r>
    </w:p>
    <w:p w:rsidR="00406F78" w:rsidRDefault="00406F78">
      <w:pPr>
        <w:pStyle w:val="j21-55"/>
        <w:widowControl/>
        <w:spacing w:before="0"/>
        <w:ind w:left="1440"/>
        <w:rPr>
          <w:rFonts w:ascii="Book Antiqua" w:hAnsi="Book Antiqua"/>
        </w:rPr>
      </w:pPr>
      <w:r>
        <w:rPr>
          <w:rFonts w:ascii="Book Antiqua" w:hAnsi="Book Antiqua"/>
        </w:rPr>
        <w:t xml:space="preserve">      Store the contents of register </w:t>
      </w:r>
      <w:r w:rsidR="00A4684B">
        <w:rPr>
          <w:rFonts w:ascii="Book Antiqua" w:hAnsi="Book Antiqua"/>
        </w:rPr>
        <w:t xml:space="preserve">2 </w:t>
      </w:r>
      <w:r>
        <w:rPr>
          <w:rFonts w:ascii="Book Antiqua" w:hAnsi="Book Antiqua"/>
        </w:rPr>
        <w:t xml:space="preserve">in memory cell </w:t>
      </w:r>
      <w:r w:rsidR="00A4684B">
        <w:rPr>
          <w:rFonts w:ascii="Book Antiqua" w:hAnsi="Book Antiqua"/>
        </w:rPr>
        <w:t>4</w:t>
      </w:r>
      <w:r w:rsidR="005F6C96">
        <w:rPr>
          <w:rFonts w:ascii="Book Antiqua" w:hAnsi="Book Antiqua"/>
        </w:rPr>
        <w:t>2</w:t>
      </w:r>
      <w:r>
        <w:rPr>
          <w:rFonts w:ascii="Book Antiqua" w:hAnsi="Book Antiqua"/>
        </w:rPr>
        <w:t>.</w:t>
      </w:r>
    </w:p>
    <w:p w:rsidR="00406F78" w:rsidRDefault="00406F78">
      <w:pPr>
        <w:pStyle w:val="j21-55"/>
        <w:widowControl/>
        <w:spacing w:before="0"/>
        <w:ind w:left="1195" w:firstLine="245"/>
        <w:rPr>
          <w:rFonts w:ascii="Book Antiqua" w:hAnsi="Book Antiqua"/>
        </w:rPr>
      </w:pPr>
      <w:r>
        <w:rPr>
          <w:rFonts w:ascii="Book Antiqua" w:hAnsi="Book Antiqua"/>
        </w:rPr>
        <w:t xml:space="preserve">      Halt.</w:t>
      </w:r>
    </w:p>
    <w:p w:rsidR="00406F78" w:rsidRDefault="00406F78">
      <w:pPr>
        <w:pStyle w:val="j21-55"/>
        <w:widowControl/>
        <w:ind w:firstLine="240"/>
        <w:rPr>
          <w:rFonts w:ascii="Book Antiqua" w:hAnsi="Book Antiqua"/>
        </w:rPr>
      </w:pPr>
      <w:r>
        <w:rPr>
          <w:rFonts w:ascii="Book Antiqua" w:hAnsi="Book Antiqua"/>
        </w:rPr>
        <w:t xml:space="preserve">  b. </w:t>
      </w:r>
      <w:r w:rsidR="00A4684B">
        <w:rPr>
          <w:rFonts w:ascii="Book Antiqua" w:hAnsi="Book Antiqua"/>
        </w:rPr>
        <w:t>32</w:t>
      </w:r>
    </w:p>
    <w:p w:rsidR="00406F78" w:rsidRDefault="00406F78">
      <w:pPr>
        <w:pStyle w:val="j21-55"/>
        <w:widowControl/>
        <w:ind w:firstLine="240"/>
        <w:rPr>
          <w:rFonts w:ascii="Book Antiqua" w:hAnsi="Book Antiqua"/>
        </w:rPr>
      </w:pPr>
      <w:r>
        <w:rPr>
          <w:rFonts w:ascii="Book Antiqua" w:hAnsi="Book Antiqua"/>
        </w:rPr>
        <w:t xml:space="preserve">  c. 06</w:t>
      </w:r>
    </w:p>
    <w:p w:rsidR="00406F78" w:rsidRDefault="00406F78">
      <w:pPr>
        <w:pStyle w:val="j21-55"/>
        <w:widowControl/>
        <w:rPr>
          <w:rFonts w:ascii="Book Antiqua" w:hAnsi="Book Antiqua"/>
        </w:rPr>
      </w:pPr>
      <w:r>
        <w:rPr>
          <w:rFonts w:ascii="Book Antiqua" w:hAnsi="Book Antiqua"/>
        </w:rPr>
        <w:t xml:space="preserve">15.  a. </w:t>
      </w:r>
      <w:r w:rsidR="007A650D">
        <w:rPr>
          <w:rFonts w:ascii="Book Antiqua" w:hAnsi="Book Antiqua"/>
        </w:rPr>
        <w:t xml:space="preserve">06   </w:t>
      </w:r>
      <w:r>
        <w:rPr>
          <w:rFonts w:ascii="Book Antiqua" w:hAnsi="Book Antiqua"/>
        </w:rPr>
        <w:t>b. 0A</w:t>
      </w:r>
    </w:p>
    <w:p w:rsidR="00406F78" w:rsidRDefault="00406F78">
      <w:pPr>
        <w:pStyle w:val="j21-55"/>
      </w:pPr>
      <w:r>
        <w:t>16.  a. 00, 01, 02, 03, 04, 05</w:t>
      </w:r>
    </w:p>
    <w:p w:rsidR="00406F78" w:rsidRDefault="00406F78">
      <w:pPr>
        <w:pStyle w:val="j21-55"/>
      </w:pPr>
      <w:r>
        <w:tab/>
        <w:t xml:space="preserve">  b. 06, 07</w:t>
      </w:r>
    </w:p>
    <w:p w:rsidR="00406F78" w:rsidRDefault="00406F78">
      <w:pPr>
        <w:pStyle w:val="j21-55"/>
        <w:widowControl/>
        <w:rPr>
          <w:rFonts w:ascii="Book Antiqua" w:hAnsi="Book Antiqua"/>
        </w:rPr>
      </w:pPr>
      <w:r>
        <w:rPr>
          <w:rFonts w:ascii="Book Antiqua" w:hAnsi="Book Antiqua"/>
        </w:rPr>
        <w:t xml:space="preserve">17.  a. </w:t>
      </w:r>
      <w:r w:rsidR="007A650D">
        <w:rPr>
          <w:rFonts w:ascii="Book Antiqua" w:hAnsi="Book Antiqua"/>
        </w:rPr>
        <w:t xml:space="preserve">04   </w:t>
      </w:r>
      <w:r>
        <w:rPr>
          <w:rFonts w:ascii="Book Antiqua" w:hAnsi="Book Antiqua"/>
        </w:rPr>
        <w:t xml:space="preserve">b. </w:t>
      </w:r>
      <w:r w:rsidR="007A650D">
        <w:rPr>
          <w:rFonts w:ascii="Book Antiqua" w:hAnsi="Book Antiqua"/>
        </w:rPr>
        <w:t xml:space="preserve">04   </w:t>
      </w:r>
      <w:r>
        <w:rPr>
          <w:rFonts w:ascii="Book Antiqua" w:hAnsi="Book Antiqua"/>
        </w:rPr>
        <w:t>c. 0E</w:t>
      </w:r>
    </w:p>
    <w:p w:rsidR="00406F78" w:rsidRDefault="00406F78">
      <w:pPr>
        <w:pStyle w:val="j21-55"/>
        <w:widowControl/>
        <w:rPr>
          <w:rFonts w:ascii="Book Antiqua" w:hAnsi="Book Antiqua"/>
        </w:rPr>
      </w:pPr>
      <w:r>
        <w:rPr>
          <w:rFonts w:ascii="Book Antiqua" w:hAnsi="Book Antiqua"/>
        </w:rPr>
        <w:t xml:space="preserve">18. </w:t>
      </w:r>
      <w:r w:rsidR="007A650D">
        <w:rPr>
          <w:rFonts w:ascii="Book Antiqua" w:hAnsi="Book Antiqua"/>
        </w:rPr>
        <w:t>04</w:t>
      </w:r>
      <w:r>
        <w:rPr>
          <w:rFonts w:ascii="Book Antiqua" w:hAnsi="Book Antiqua"/>
        </w:rPr>
        <w:t xml:space="preserve">. The program is a loop that is terminated when the value in register 0 (initiated at 00) is finally incremented </w:t>
      </w:r>
      <w:r w:rsidR="007A650D">
        <w:rPr>
          <w:rFonts w:ascii="Book Antiqua" w:hAnsi="Book Antiqua"/>
        </w:rPr>
        <w:t xml:space="preserve">by twos </w:t>
      </w:r>
      <w:r>
        <w:rPr>
          <w:rFonts w:ascii="Book Antiqua" w:hAnsi="Book Antiqua"/>
        </w:rPr>
        <w:t xml:space="preserve">to the value in register 3 (initiated at </w:t>
      </w:r>
      <w:r w:rsidR="007A650D">
        <w:rPr>
          <w:rFonts w:ascii="Book Antiqua" w:hAnsi="Book Antiqua"/>
        </w:rPr>
        <w:t>04</w:t>
      </w:r>
      <w:r>
        <w:rPr>
          <w:rFonts w:ascii="Book Antiqua" w:hAnsi="Book Antiqua"/>
        </w:rPr>
        <w:t>).</w:t>
      </w:r>
    </w:p>
    <w:p w:rsidR="00406F78" w:rsidRDefault="00406F78">
      <w:pPr>
        <w:pStyle w:val="j21-55"/>
        <w:widowControl/>
        <w:rPr>
          <w:rFonts w:ascii="Book Antiqua" w:hAnsi="Book Antiqua"/>
        </w:rPr>
      </w:pPr>
      <w:r>
        <w:rPr>
          <w:rFonts w:ascii="Book Antiqua" w:hAnsi="Book Antiqua"/>
        </w:rPr>
        <w:t xml:space="preserve">19. </w:t>
      </w:r>
      <w:r w:rsidR="002E2F03">
        <w:rPr>
          <w:rFonts w:ascii="Book Antiqua" w:hAnsi="Book Antiqua"/>
        </w:rPr>
        <w:t xml:space="preserve">11 </w:t>
      </w:r>
      <w:r>
        <w:rPr>
          <w:rFonts w:ascii="Book Antiqua" w:hAnsi="Book Antiqua"/>
        </w:rPr>
        <w:t>microseconds.</w:t>
      </w:r>
    </w:p>
    <w:p w:rsidR="00406F78" w:rsidRDefault="00406F78">
      <w:pPr>
        <w:pStyle w:val="j21-55"/>
      </w:pPr>
      <w:r>
        <w:t>20. The point to this problem is that a bit pattern stored in memory is subject to interpretation—it may represent part of the operand of one instruction and the op-code field of another.</w:t>
      </w:r>
    </w:p>
    <w:p w:rsidR="00406F78" w:rsidRDefault="00406F78">
      <w:pPr>
        <w:pStyle w:val="j21-55"/>
        <w:ind w:firstLine="240"/>
      </w:pPr>
      <w:r>
        <w:t xml:space="preserve">a. Registers 0, 1, and 2 will contain 32, </w:t>
      </w:r>
      <w:r w:rsidR="00263F1F">
        <w:t>24</w:t>
      </w:r>
      <w:r>
        <w:t>, and 12, respectively.</w:t>
      </w:r>
    </w:p>
    <w:p w:rsidR="00406F78" w:rsidRDefault="00406F78">
      <w:pPr>
        <w:pStyle w:val="j21-55"/>
      </w:pPr>
      <w:r>
        <w:tab/>
        <w:t>b. 12</w:t>
      </w:r>
    </w:p>
    <w:p w:rsidR="00406F78" w:rsidRDefault="00406F78">
      <w:pPr>
        <w:pStyle w:val="j21-55"/>
      </w:pPr>
      <w:r>
        <w:tab/>
        <w:t>c. 32</w:t>
      </w:r>
    </w:p>
    <w:p w:rsidR="00406F78" w:rsidRDefault="00406F78">
      <w:pPr>
        <w:pStyle w:val="j21-55"/>
      </w:pPr>
      <w:r>
        <w:t xml:space="preserve">21. The machine will alternate between executing the jump instruction at address AF and the jump instruction at address B0. </w:t>
      </w:r>
    </w:p>
    <w:p w:rsidR="00406F78" w:rsidRDefault="00406F78">
      <w:pPr>
        <w:pStyle w:val="j21-55"/>
        <w:widowControl/>
        <w:rPr>
          <w:rFonts w:ascii="Book Antiqua" w:hAnsi="Book Antiqua"/>
        </w:rPr>
      </w:pPr>
      <w:r>
        <w:rPr>
          <w:rFonts w:ascii="Book Antiqua" w:hAnsi="Book Antiqua"/>
        </w:rPr>
        <w:t>22. It would never halt. The first 2 instructions alter the third instruction to read B000 before it is ever executed. Thus, by the time the machine reaches this instruction, it has been changed to read "Jump to address 00." Consequently, the machine will be trapped in a loop forever (or until it is turned off).</w:t>
      </w:r>
    </w:p>
    <w:p w:rsidR="00406F78" w:rsidRDefault="00406F78">
      <w:pPr>
        <w:pStyle w:val="j21-55"/>
        <w:widowControl/>
        <w:rPr>
          <w:rFonts w:ascii="Book Antiqua" w:hAnsi="Book Antiqua"/>
        </w:rPr>
      </w:pPr>
      <w:r>
        <w:rPr>
          <w:rFonts w:ascii="Book Antiqua" w:hAnsi="Book Antiqua"/>
        </w:rPr>
        <w:t xml:space="preserve">23.        a.          b.           c. </w:t>
      </w:r>
    </w:p>
    <w:p w:rsidR="00406F78" w:rsidRDefault="00406F78">
      <w:pPr>
        <w:pStyle w:val="columns"/>
        <w:widowControl/>
        <w:tabs>
          <w:tab w:val="clear" w:pos="3744"/>
          <w:tab w:val="left" w:pos="3420"/>
        </w:tabs>
        <w:rPr>
          <w:rFonts w:ascii="Lucida Sans" w:hAnsi="Lucida Sans"/>
        </w:rPr>
      </w:pPr>
      <w:r>
        <w:tab/>
      </w:r>
      <w:r w:rsidR="00263F1F">
        <w:rPr>
          <w:rFonts w:ascii="Lucida Sans" w:hAnsi="Lucida Sans"/>
        </w:rPr>
        <w:t xml:space="preserve">14D8 </w:t>
      </w:r>
      <w:r>
        <w:rPr>
          <w:rFonts w:ascii="Lucida Sans" w:hAnsi="Lucida Sans"/>
        </w:rPr>
        <w:tab/>
      </w:r>
      <w:r w:rsidR="00263F1F">
        <w:rPr>
          <w:rFonts w:ascii="Lucida Sans" w:hAnsi="Lucida Sans"/>
        </w:rPr>
        <w:t xml:space="preserve">14D8 </w:t>
      </w:r>
      <w:r>
        <w:rPr>
          <w:rFonts w:ascii="Lucida Sans" w:hAnsi="Lucida Sans"/>
        </w:rPr>
        <w:tab/>
        <w:t>2000</w:t>
      </w:r>
    </w:p>
    <w:p w:rsidR="00406F78" w:rsidRDefault="00406F78">
      <w:pPr>
        <w:pStyle w:val="columns"/>
        <w:widowControl/>
        <w:tabs>
          <w:tab w:val="clear" w:pos="3744"/>
          <w:tab w:val="left" w:pos="3420"/>
        </w:tabs>
        <w:rPr>
          <w:rFonts w:ascii="Lucida Sans" w:hAnsi="Lucida Sans"/>
        </w:rPr>
      </w:pPr>
      <w:r>
        <w:tab/>
      </w:r>
      <w:r>
        <w:rPr>
          <w:rFonts w:ascii="Lucida Sans" w:hAnsi="Lucida Sans"/>
        </w:rPr>
        <w:t xml:space="preserve">34B3 </w:t>
      </w:r>
      <w:r>
        <w:rPr>
          <w:rFonts w:ascii="Lucida Sans" w:hAnsi="Lucida Sans"/>
        </w:rPr>
        <w:tab/>
        <w:t xml:space="preserve">15B3 </w:t>
      </w:r>
      <w:r>
        <w:rPr>
          <w:rFonts w:ascii="Lucida Sans" w:hAnsi="Lucida Sans"/>
        </w:rPr>
        <w:tab/>
      </w:r>
      <w:r w:rsidR="00263F1F">
        <w:rPr>
          <w:rFonts w:ascii="Lucida Sans" w:hAnsi="Lucida Sans"/>
        </w:rPr>
        <w:t>1144</w:t>
      </w:r>
    </w:p>
    <w:p w:rsidR="00406F78" w:rsidRDefault="00406F78">
      <w:pPr>
        <w:pStyle w:val="columns"/>
        <w:widowControl/>
        <w:tabs>
          <w:tab w:val="clear" w:pos="3744"/>
          <w:tab w:val="left" w:pos="3420"/>
        </w:tabs>
        <w:rPr>
          <w:rFonts w:ascii="Lucida Sans" w:hAnsi="Lucida Sans"/>
        </w:rPr>
      </w:pPr>
      <w:r>
        <w:rPr>
          <w:rFonts w:ascii="Lucida Sans" w:hAnsi="Lucida Sans"/>
        </w:rPr>
        <w:tab/>
        <w:t xml:space="preserve">C000 </w:t>
      </w:r>
      <w:r>
        <w:rPr>
          <w:rFonts w:ascii="Lucida Sans" w:hAnsi="Lucida Sans"/>
        </w:rPr>
        <w:tab/>
        <w:t xml:space="preserve">358D </w:t>
      </w:r>
      <w:r>
        <w:rPr>
          <w:rFonts w:ascii="Lucida Sans" w:hAnsi="Lucida Sans"/>
        </w:rPr>
        <w:tab/>
        <w:t>B10A</w:t>
      </w:r>
    </w:p>
    <w:p w:rsidR="00406F78" w:rsidRDefault="00406F78">
      <w:pPr>
        <w:pStyle w:val="columns"/>
        <w:widowControl/>
        <w:tabs>
          <w:tab w:val="clear" w:pos="3744"/>
          <w:tab w:val="left" w:pos="3420"/>
        </w:tabs>
        <w:rPr>
          <w:rFonts w:ascii="Lucida Sans" w:hAnsi="Lucida Sans"/>
        </w:rPr>
      </w:pPr>
      <w:r>
        <w:rPr>
          <w:rFonts w:ascii="Lucida Sans" w:hAnsi="Lucida Sans"/>
        </w:rPr>
        <w:tab/>
      </w:r>
      <w:r>
        <w:rPr>
          <w:rFonts w:ascii="Lucida Sans" w:hAnsi="Lucida Sans"/>
        </w:rPr>
        <w:tab/>
        <w:t xml:space="preserve">34BD </w:t>
      </w:r>
      <w:r>
        <w:rPr>
          <w:rFonts w:ascii="Lucida Sans" w:hAnsi="Lucida Sans"/>
        </w:rPr>
        <w:tab/>
      </w:r>
      <w:r w:rsidR="00263F1F">
        <w:rPr>
          <w:rFonts w:ascii="Lucida Sans" w:hAnsi="Lucida Sans"/>
        </w:rPr>
        <w:t>22FF</w:t>
      </w:r>
    </w:p>
    <w:p w:rsidR="00406F78" w:rsidRDefault="00406F78">
      <w:pPr>
        <w:pStyle w:val="columns"/>
        <w:widowControl/>
        <w:tabs>
          <w:tab w:val="clear" w:pos="3744"/>
          <w:tab w:val="left" w:pos="3420"/>
        </w:tabs>
        <w:rPr>
          <w:rFonts w:ascii="Lucida Sans" w:hAnsi="Lucida Sans"/>
        </w:rPr>
      </w:pPr>
      <w:r>
        <w:rPr>
          <w:rFonts w:ascii="Lucida Sans" w:hAnsi="Lucida Sans"/>
        </w:rPr>
        <w:tab/>
      </w:r>
      <w:r>
        <w:rPr>
          <w:rFonts w:ascii="Lucida Sans" w:hAnsi="Lucida Sans"/>
        </w:rPr>
        <w:tab/>
        <w:t xml:space="preserve">C000 </w:t>
      </w:r>
      <w:r>
        <w:rPr>
          <w:rFonts w:ascii="Lucida Sans" w:hAnsi="Lucida Sans"/>
        </w:rPr>
        <w:tab/>
        <w:t>B00C</w:t>
      </w:r>
    </w:p>
    <w:p w:rsidR="00406F78" w:rsidRDefault="00406F78">
      <w:pPr>
        <w:pStyle w:val="columns"/>
        <w:widowControl/>
        <w:tabs>
          <w:tab w:val="clear" w:pos="3744"/>
          <w:tab w:val="left" w:pos="3420"/>
        </w:tabs>
        <w:rPr>
          <w:rFonts w:ascii="Lucida Sans" w:hAnsi="Lucida Sans"/>
        </w:rPr>
      </w:pPr>
      <w:r>
        <w:rPr>
          <w:rFonts w:ascii="Lucida Sans" w:hAnsi="Lucida Sans"/>
        </w:rPr>
        <w:tab/>
      </w:r>
      <w:r>
        <w:rPr>
          <w:rFonts w:ascii="Lucida Sans" w:hAnsi="Lucida Sans"/>
        </w:rPr>
        <w:tab/>
      </w:r>
      <w:r>
        <w:rPr>
          <w:rFonts w:ascii="Lucida Sans" w:hAnsi="Lucida Sans"/>
        </w:rPr>
        <w:tab/>
      </w:r>
      <w:r w:rsidR="00263F1F">
        <w:rPr>
          <w:rFonts w:ascii="Lucida Sans" w:hAnsi="Lucida Sans"/>
        </w:rPr>
        <w:t>2201</w:t>
      </w:r>
    </w:p>
    <w:p w:rsidR="00406F78" w:rsidRDefault="00406F78">
      <w:pPr>
        <w:pStyle w:val="columns"/>
        <w:widowControl/>
        <w:tabs>
          <w:tab w:val="clear" w:pos="3744"/>
          <w:tab w:val="left" w:pos="3420"/>
        </w:tabs>
        <w:rPr>
          <w:rFonts w:ascii="Lucida Sans" w:hAnsi="Lucida Sans"/>
        </w:rPr>
      </w:pPr>
      <w:r>
        <w:rPr>
          <w:rFonts w:ascii="Lucida Sans" w:hAnsi="Lucida Sans"/>
        </w:rPr>
        <w:tab/>
      </w:r>
      <w:r>
        <w:rPr>
          <w:rFonts w:ascii="Lucida Sans" w:hAnsi="Lucida Sans"/>
        </w:rPr>
        <w:tab/>
      </w:r>
      <w:r>
        <w:rPr>
          <w:rFonts w:ascii="Lucida Sans" w:hAnsi="Lucida Sans"/>
        </w:rPr>
        <w:tab/>
      </w:r>
      <w:r w:rsidR="00263F1F">
        <w:rPr>
          <w:rFonts w:ascii="Lucida Sans" w:hAnsi="Lucida Sans"/>
        </w:rPr>
        <w:t>3246</w:t>
      </w:r>
    </w:p>
    <w:p w:rsidR="00406F78" w:rsidRDefault="00406F78">
      <w:pPr>
        <w:pStyle w:val="columns"/>
        <w:widowControl/>
        <w:tabs>
          <w:tab w:val="clear" w:pos="3744"/>
          <w:tab w:val="left" w:pos="3420"/>
        </w:tabs>
        <w:rPr>
          <w:rFonts w:ascii="Lucida Sans" w:hAnsi="Lucida Sans"/>
        </w:rPr>
      </w:pPr>
      <w:r>
        <w:rPr>
          <w:rFonts w:ascii="Lucida Sans" w:hAnsi="Lucida Sans"/>
        </w:rPr>
        <w:tab/>
      </w:r>
      <w:r>
        <w:rPr>
          <w:rFonts w:ascii="Lucida Sans" w:hAnsi="Lucida Sans"/>
        </w:rPr>
        <w:tab/>
      </w:r>
      <w:r>
        <w:rPr>
          <w:rFonts w:ascii="Lucida Sans" w:hAnsi="Lucida Sans"/>
        </w:rPr>
        <w:tab/>
        <w:t>C000</w:t>
      </w:r>
    </w:p>
    <w:p w:rsidR="00406F78" w:rsidRDefault="00406F78">
      <w:pPr>
        <w:pStyle w:val="j21-55"/>
        <w:widowControl/>
        <w:rPr>
          <w:rFonts w:ascii="Book Antiqua" w:hAnsi="Book Antiqua"/>
        </w:rPr>
      </w:pPr>
      <w:r>
        <w:rPr>
          <w:rFonts w:ascii="Book Antiqua" w:hAnsi="Book Antiqua"/>
        </w:rPr>
        <w:t>24. a. The single instruction B000 stored in locations 00 and 01.</w:t>
      </w:r>
    </w:p>
    <w:p w:rsidR="00406F78" w:rsidRDefault="00406F78">
      <w:pPr>
        <w:pStyle w:val="j21-55"/>
        <w:widowControl/>
        <w:ind w:firstLine="240"/>
        <w:rPr>
          <w:rFonts w:ascii="Book Antiqua" w:hAnsi="Book Antiqua"/>
        </w:rPr>
      </w:pPr>
      <w:r>
        <w:rPr>
          <w:rFonts w:ascii="Book Antiqua" w:hAnsi="Book Antiqua"/>
        </w:rPr>
        <w:t xml:space="preserve"> b. </w:t>
      </w:r>
      <w:r>
        <w:rPr>
          <w:rFonts w:ascii="Book Antiqua" w:hAnsi="Book Antiqua"/>
          <w:u w:val="single"/>
        </w:rPr>
        <w:t>Address</w:t>
      </w:r>
      <w:r>
        <w:rPr>
          <w:rFonts w:ascii="Book Antiqua" w:hAnsi="Book Antiqua"/>
        </w:rPr>
        <w:t xml:space="preserve"> </w:t>
      </w:r>
      <w:r>
        <w:rPr>
          <w:rFonts w:ascii="Book Antiqua" w:hAnsi="Book Antiqua"/>
          <w:u w:val="single"/>
        </w:rPr>
        <w:t>Contents</w:t>
      </w:r>
    </w:p>
    <w:p w:rsidR="00406F78" w:rsidRDefault="00406F78">
      <w:pPr>
        <w:pStyle w:val="columns"/>
        <w:widowControl/>
        <w:rPr>
          <w:rFonts w:ascii="LucidaSans" w:hAnsi="LucidaSans"/>
        </w:rPr>
      </w:pPr>
      <w:r>
        <w:tab/>
      </w:r>
      <w:r>
        <w:rPr>
          <w:rFonts w:ascii="LucidaSans" w:hAnsi="LucidaSans"/>
        </w:rPr>
        <w:t xml:space="preserve">00,01 </w:t>
      </w:r>
      <w:r>
        <w:tab/>
      </w:r>
      <w:r>
        <w:rPr>
          <w:rFonts w:ascii="LucidaSans" w:hAnsi="LucidaSans"/>
        </w:rPr>
        <w:t>2100 Initialize</w:t>
      </w:r>
    </w:p>
    <w:p w:rsidR="00406F78" w:rsidRDefault="00406F78">
      <w:pPr>
        <w:pStyle w:val="columns"/>
        <w:widowControl/>
        <w:rPr>
          <w:rFonts w:ascii="LucidaSans" w:hAnsi="LucidaSans"/>
        </w:rPr>
      </w:pPr>
      <w:r>
        <w:tab/>
      </w:r>
      <w:r>
        <w:rPr>
          <w:rFonts w:ascii="LucidaSans" w:hAnsi="LucidaSans"/>
        </w:rPr>
        <w:t xml:space="preserve">02,03 </w:t>
      </w:r>
      <w:r>
        <w:tab/>
      </w:r>
      <w:r>
        <w:rPr>
          <w:rFonts w:ascii="LucidaSans" w:hAnsi="LucidaSans"/>
        </w:rPr>
        <w:t xml:space="preserve">2270 </w:t>
      </w:r>
      <w:r>
        <w:t xml:space="preserve">  </w:t>
      </w:r>
      <w:r>
        <w:rPr>
          <w:rFonts w:ascii="LucidaSans" w:hAnsi="LucidaSans"/>
        </w:rPr>
        <w:t>counters.</w:t>
      </w:r>
    </w:p>
    <w:p w:rsidR="00406F78" w:rsidRDefault="00406F78">
      <w:pPr>
        <w:pStyle w:val="columns"/>
        <w:widowControl/>
        <w:rPr>
          <w:rFonts w:ascii="LucidaSans" w:hAnsi="LucidaSans"/>
        </w:rPr>
      </w:pPr>
      <w:r>
        <w:tab/>
      </w:r>
      <w:r>
        <w:rPr>
          <w:rFonts w:ascii="LucidaSans" w:hAnsi="LucidaSans"/>
        </w:rPr>
        <w:t xml:space="preserve">04,05 </w:t>
      </w:r>
      <w:r>
        <w:tab/>
      </w:r>
      <w:r>
        <w:rPr>
          <w:rFonts w:ascii="LucidaSans" w:hAnsi="LucidaSans"/>
        </w:rPr>
        <w:t>3109 Set origin</w:t>
      </w:r>
    </w:p>
    <w:p w:rsidR="00406F78" w:rsidRDefault="00406F78">
      <w:pPr>
        <w:pStyle w:val="columns"/>
        <w:widowControl/>
        <w:rPr>
          <w:rFonts w:ascii="LucidaSans" w:hAnsi="LucidaSans"/>
        </w:rPr>
      </w:pPr>
      <w:r>
        <w:tab/>
      </w:r>
      <w:r>
        <w:rPr>
          <w:rFonts w:ascii="LucidaSans" w:hAnsi="LucidaSans"/>
        </w:rPr>
        <w:t xml:space="preserve">06,07 </w:t>
      </w:r>
      <w:r>
        <w:tab/>
      </w:r>
      <w:r>
        <w:rPr>
          <w:rFonts w:ascii="LucidaSans" w:hAnsi="LucidaSans"/>
        </w:rPr>
        <w:t xml:space="preserve">320B </w:t>
      </w:r>
      <w:r>
        <w:t xml:space="preserve">  </w:t>
      </w:r>
      <w:r>
        <w:rPr>
          <w:rFonts w:ascii="LucidaSans" w:hAnsi="LucidaSans"/>
        </w:rPr>
        <w:t>and destination.</w:t>
      </w:r>
    </w:p>
    <w:p w:rsidR="00406F78" w:rsidRDefault="00406F78">
      <w:pPr>
        <w:pStyle w:val="columns"/>
        <w:widowControl/>
        <w:rPr>
          <w:rFonts w:ascii="LucidaSans" w:hAnsi="LucidaSans"/>
        </w:rPr>
      </w:pPr>
      <w:r>
        <w:tab/>
      </w:r>
      <w:r>
        <w:rPr>
          <w:rFonts w:ascii="LucidaSans" w:hAnsi="LucidaSans"/>
        </w:rPr>
        <w:t xml:space="preserve">08,09 </w:t>
      </w:r>
      <w:r>
        <w:tab/>
      </w:r>
      <w:r>
        <w:rPr>
          <w:rFonts w:ascii="LucidaSans" w:hAnsi="LucidaSans"/>
        </w:rPr>
        <w:t>1000 Now move</w:t>
      </w:r>
    </w:p>
    <w:p w:rsidR="00406F78" w:rsidRDefault="00406F78">
      <w:pPr>
        <w:pStyle w:val="columns"/>
        <w:widowControl/>
        <w:rPr>
          <w:rFonts w:ascii="LucidaSans" w:hAnsi="LucidaSans"/>
        </w:rPr>
      </w:pPr>
      <w:r>
        <w:tab/>
      </w:r>
      <w:r>
        <w:rPr>
          <w:rFonts w:ascii="LucidaSans" w:hAnsi="LucidaSans"/>
        </w:rPr>
        <w:t xml:space="preserve">0A,0B </w:t>
      </w:r>
      <w:r>
        <w:tab/>
      </w:r>
      <w:r>
        <w:rPr>
          <w:rFonts w:ascii="LucidaSans" w:hAnsi="LucidaSans"/>
        </w:rPr>
        <w:t xml:space="preserve">3000 </w:t>
      </w:r>
      <w:r>
        <w:t xml:space="preserve">  </w:t>
      </w:r>
      <w:r>
        <w:rPr>
          <w:rFonts w:ascii="LucidaSans" w:hAnsi="LucidaSans"/>
        </w:rPr>
        <w:t>one cell.</w:t>
      </w:r>
    </w:p>
    <w:p w:rsidR="00406F78" w:rsidRDefault="00406F78">
      <w:pPr>
        <w:pStyle w:val="columns"/>
        <w:widowControl/>
        <w:rPr>
          <w:rFonts w:ascii="LucidaSans" w:hAnsi="LucidaSans"/>
        </w:rPr>
      </w:pPr>
      <w:r>
        <w:tab/>
      </w:r>
      <w:r>
        <w:rPr>
          <w:rFonts w:ascii="LucidaSans" w:hAnsi="LucidaSans"/>
        </w:rPr>
        <w:t xml:space="preserve">0C,0D </w:t>
      </w:r>
      <w:r>
        <w:tab/>
      </w:r>
      <w:r>
        <w:rPr>
          <w:rFonts w:ascii="LucidaSans" w:hAnsi="LucidaSans"/>
        </w:rPr>
        <w:t>2001 Increment</w:t>
      </w:r>
    </w:p>
    <w:p w:rsidR="00406F78" w:rsidRDefault="00406F78">
      <w:pPr>
        <w:pStyle w:val="columns"/>
        <w:widowControl/>
        <w:rPr>
          <w:rFonts w:ascii="LucidaSans" w:hAnsi="LucidaSans"/>
        </w:rPr>
      </w:pPr>
      <w:r>
        <w:tab/>
      </w:r>
      <w:r>
        <w:rPr>
          <w:rFonts w:ascii="LucidaSans" w:hAnsi="LucidaSans"/>
        </w:rPr>
        <w:t xml:space="preserve">0E,0F </w:t>
      </w:r>
      <w:r>
        <w:tab/>
      </w:r>
      <w:r>
        <w:rPr>
          <w:rFonts w:ascii="LucidaSans" w:hAnsi="LucidaSans"/>
        </w:rPr>
        <w:t xml:space="preserve">5101 </w:t>
      </w:r>
      <w:r>
        <w:t xml:space="preserve">  </w:t>
      </w:r>
      <w:r>
        <w:rPr>
          <w:rFonts w:ascii="LucidaSans" w:hAnsi="LucidaSans"/>
        </w:rPr>
        <w:t>addresses.</w:t>
      </w:r>
    </w:p>
    <w:p w:rsidR="00406F78" w:rsidRDefault="00406F78">
      <w:pPr>
        <w:pStyle w:val="columns"/>
        <w:widowControl/>
        <w:rPr>
          <w:rFonts w:ascii="LucidaSans-Demi" w:hAnsi="LucidaSans-Demi"/>
        </w:rPr>
      </w:pPr>
      <w:r>
        <w:tab/>
      </w:r>
      <w:r>
        <w:rPr>
          <w:rFonts w:ascii="LucidaSans" w:hAnsi="LucidaSans"/>
        </w:rPr>
        <w:t xml:space="preserve">10,11 </w:t>
      </w:r>
      <w:r>
        <w:tab/>
      </w:r>
      <w:r>
        <w:rPr>
          <w:rFonts w:ascii="LucidaSans" w:hAnsi="LucidaSans"/>
        </w:rPr>
        <w:t>5202</w:t>
      </w:r>
      <w:r>
        <w:t xml:space="preserve"> </w:t>
      </w:r>
    </w:p>
    <w:p w:rsidR="00406F78" w:rsidRDefault="00406F78">
      <w:pPr>
        <w:pStyle w:val="columns"/>
        <w:widowControl/>
        <w:rPr>
          <w:rFonts w:ascii="LucidaSans" w:hAnsi="LucidaSans"/>
        </w:rPr>
      </w:pPr>
      <w:r>
        <w:tab/>
      </w:r>
      <w:r>
        <w:rPr>
          <w:rFonts w:ascii="LucidaSans" w:hAnsi="LucidaSans"/>
        </w:rPr>
        <w:t xml:space="preserve">12,13 </w:t>
      </w:r>
      <w:r>
        <w:tab/>
      </w:r>
      <w:r>
        <w:rPr>
          <w:rFonts w:ascii="LucidaSans" w:hAnsi="LucidaSans"/>
        </w:rPr>
        <w:t>2333 Do it again</w:t>
      </w:r>
    </w:p>
    <w:p w:rsidR="00406F78" w:rsidRDefault="00406F78">
      <w:pPr>
        <w:pStyle w:val="columns"/>
        <w:widowControl/>
        <w:rPr>
          <w:rFonts w:ascii="LucidaSans" w:hAnsi="LucidaSans"/>
        </w:rPr>
      </w:pPr>
      <w:r>
        <w:tab/>
      </w:r>
      <w:r>
        <w:rPr>
          <w:rFonts w:ascii="LucidaSans" w:hAnsi="LucidaSans"/>
        </w:rPr>
        <w:t xml:space="preserve">14,15 </w:t>
      </w:r>
      <w:r>
        <w:tab/>
      </w:r>
      <w:r>
        <w:rPr>
          <w:rFonts w:ascii="LucidaSans" w:hAnsi="LucidaSans"/>
        </w:rPr>
        <w:t xml:space="preserve">4010 </w:t>
      </w:r>
      <w:r>
        <w:t xml:space="preserve">  </w:t>
      </w:r>
      <w:r>
        <w:rPr>
          <w:rFonts w:ascii="LucidaSans" w:hAnsi="LucidaSans"/>
        </w:rPr>
        <w:t>if all cells</w:t>
      </w:r>
    </w:p>
    <w:p w:rsidR="00406F78" w:rsidRDefault="00406F78">
      <w:pPr>
        <w:pStyle w:val="columns"/>
        <w:widowControl/>
        <w:rPr>
          <w:rFonts w:ascii="LucidaSans" w:hAnsi="LucidaSans"/>
        </w:rPr>
      </w:pPr>
      <w:r>
        <w:tab/>
      </w:r>
      <w:r>
        <w:rPr>
          <w:rFonts w:ascii="LucidaSans" w:hAnsi="LucidaSans"/>
        </w:rPr>
        <w:t xml:space="preserve">16,17 </w:t>
      </w:r>
      <w:r>
        <w:tab/>
      </w:r>
      <w:r>
        <w:rPr>
          <w:rFonts w:ascii="LucidaSans" w:hAnsi="LucidaSans"/>
        </w:rPr>
        <w:t xml:space="preserve">B31A </w:t>
      </w:r>
      <w:r>
        <w:t xml:space="preserve">  </w:t>
      </w:r>
      <w:r>
        <w:rPr>
          <w:rFonts w:ascii="LucidaSans" w:hAnsi="LucidaSans"/>
        </w:rPr>
        <w:t>have not</w:t>
      </w:r>
    </w:p>
    <w:p w:rsidR="00406F78" w:rsidRDefault="00406F78">
      <w:pPr>
        <w:pStyle w:val="columns"/>
        <w:widowControl/>
        <w:rPr>
          <w:rFonts w:ascii="LucidaSans" w:hAnsi="LucidaSans"/>
        </w:rPr>
      </w:pPr>
      <w:r>
        <w:lastRenderedPageBreak/>
        <w:tab/>
      </w:r>
      <w:r>
        <w:rPr>
          <w:rFonts w:ascii="LucidaSans" w:hAnsi="LucidaSans"/>
        </w:rPr>
        <w:t xml:space="preserve">18,19 </w:t>
      </w:r>
      <w:r>
        <w:tab/>
      </w:r>
      <w:r>
        <w:rPr>
          <w:rFonts w:ascii="LucidaSans" w:hAnsi="LucidaSans"/>
        </w:rPr>
        <w:t xml:space="preserve">B004 </w:t>
      </w:r>
      <w:r>
        <w:t xml:space="preserve">  </w:t>
      </w:r>
      <w:r>
        <w:rPr>
          <w:rFonts w:ascii="LucidaSans" w:hAnsi="LucidaSans"/>
        </w:rPr>
        <w:t>been moved.</w:t>
      </w:r>
    </w:p>
    <w:p w:rsidR="00406F78" w:rsidRDefault="00406F78">
      <w:pPr>
        <w:pStyle w:val="columns"/>
        <w:widowControl/>
        <w:rPr>
          <w:rFonts w:ascii="LucidaSans" w:hAnsi="LucidaSans"/>
        </w:rPr>
      </w:pPr>
      <w:r>
        <w:tab/>
      </w:r>
      <w:r>
        <w:rPr>
          <w:rFonts w:ascii="LucidaSans" w:hAnsi="LucidaSans"/>
        </w:rPr>
        <w:t xml:space="preserve">1A,1B </w:t>
      </w:r>
      <w:r>
        <w:tab/>
      </w:r>
      <w:r>
        <w:rPr>
          <w:rFonts w:ascii="LucidaSans" w:hAnsi="LucidaSans"/>
        </w:rPr>
        <w:t>2070 Adjust values</w:t>
      </w:r>
    </w:p>
    <w:p w:rsidR="00406F78" w:rsidRDefault="00406F78">
      <w:pPr>
        <w:pStyle w:val="columns"/>
        <w:widowControl/>
        <w:rPr>
          <w:rFonts w:ascii="LucidaSans" w:hAnsi="LucidaSans"/>
        </w:rPr>
      </w:pPr>
      <w:r>
        <w:tab/>
      </w:r>
      <w:r>
        <w:rPr>
          <w:rFonts w:ascii="LucidaSans" w:hAnsi="LucidaSans"/>
        </w:rPr>
        <w:t xml:space="preserve">1C,1D </w:t>
      </w:r>
      <w:r>
        <w:tab/>
      </w:r>
      <w:r>
        <w:rPr>
          <w:rFonts w:ascii="LucidaSans" w:hAnsi="LucidaSans"/>
        </w:rPr>
        <w:t xml:space="preserve">3071 </w:t>
      </w:r>
      <w:r>
        <w:t xml:space="preserve">  </w:t>
      </w:r>
      <w:r>
        <w:rPr>
          <w:rFonts w:ascii="LucidaSans" w:hAnsi="LucidaSans"/>
        </w:rPr>
        <w:t>that are</w:t>
      </w:r>
    </w:p>
    <w:p w:rsidR="00406F78" w:rsidRDefault="00406F78">
      <w:pPr>
        <w:pStyle w:val="columns"/>
        <w:widowControl/>
        <w:rPr>
          <w:rFonts w:ascii="LucidaSans" w:hAnsi="LucidaSans"/>
        </w:rPr>
      </w:pPr>
      <w:r>
        <w:tab/>
      </w:r>
      <w:r>
        <w:rPr>
          <w:rFonts w:ascii="LucidaSans" w:hAnsi="LucidaSans"/>
        </w:rPr>
        <w:t xml:space="preserve">1E,1F </w:t>
      </w:r>
      <w:r>
        <w:tab/>
      </w:r>
      <w:r>
        <w:rPr>
          <w:rFonts w:ascii="LucidaSans" w:hAnsi="LucidaSans"/>
        </w:rPr>
        <w:t xml:space="preserve">2079 </w:t>
      </w:r>
      <w:r>
        <w:t xml:space="preserve">  </w:t>
      </w:r>
      <w:r>
        <w:rPr>
          <w:rFonts w:ascii="LucidaSans" w:hAnsi="LucidaSans"/>
        </w:rPr>
        <w:t>location</w:t>
      </w:r>
    </w:p>
    <w:p w:rsidR="00406F78" w:rsidRDefault="00406F78">
      <w:pPr>
        <w:pStyle w:val="columns"/>
        <w:widowControl/>
        <w:rPr>
          <w:rFonts w:ascii="LucidaSans" w:hAnsi="LucidaSans"/>
        </w:rPr>
      </w:pPr>
      <w:r>
        <w:tab/>
      </w:r>
      <w:r>
        <w:rPr>
          <w:rFonts w:ascii="LucidaSans" w:hAnsi="LucidaSans"/>
        </w:rPr>
        <w:t xml:space="preserve">20,21 </w:t>
      </w:r>
      <w:r>
        <w:tab/>
      </w:r>
      <w:r>
        <w:rPr>
          <w:rFonts w:ascii="LucidaSans" w:hAnsi="LucidaSans"/>
        </w:rPr>
        <w:t xml:space="preserve">3075 </w:t>
      </w:r>
      <w:r>
        <w:t xml:space="preserve">  </w:t>
      </w:r>
      <w:r>
        <w:rPr>
          <w:rFonts w:ascii="LucidaSans" w:hAnsi="LucidaSans"/>
        </w:rPr>
        <w:t>dependent.</w:t>
      </w:r>
    </w:p>
    <w:p w:rsidR="00406F78" w:rsidRDefault="00406F78">
      <w:pPr>
        <w:pStyle w:val="columns"/>
        <w:widowControl/>
        <w:rPr>
          <w:rFonts w:ascii="LucidaSans" w:hAnsi="LucidaSans"/>
        </w:rPr>
      </w:pPr>
      <w:r>
        <w:tab/>
      </w:r>
      <w:r>
        <w:rPr>
          <w:rFonts w:ascii="LucidaSans" w:hAnsi="LucidaSans"/>
        </w:rPr>
        <w:t xml:space="preserve">22,23 </w:t>
      </w:r>
      <w:r>
        <w:tab/>
      </w:r>
      <w:r>
        <w:rPr>
          <w:rFonts w:ascii="LucidaSans" w:hAnsi="LucidaSans"/>
        </w:rPr>
        <w:t>207B</w:t>
      </w:r>
    </w:p>
    <w:p w:rsidR="00406F78" w:rsidRDefault="00406F78">
      <w:pPr>
        <w:pStyle w:val="columns"/>
        <w:widowControl/>
        <w:rPr>
          <w:rFonts w:ascii="LucidaSans" w:hAnsi="LucidaSans"/>
        </w:rPr>
      </w:pPr>
      <w:r>
        <w:tab/>
      </w:r>
      <w:r>
        <w:rPr>
          <w:rFonts w:ascii="LucidaSans" w:hAnsi="LucidaSans"/>
        </w:rPr>
        <w:t xml:space="preserve">24,25 </w:t>
      </w:r>
      <w:r>
        <w:tab/>
      </w:r>
      <w:r>
        <w:rPr>
          <w:rFonts w:ascii="LucidaSans" w:hAnsi="LucidaSans"/>
        </w:rPr>
        <w:t>3077</w:t>
      </w:r>
    </w:p>
    <w:p w:rsidR="00406F78" w:rsidRPr="00781FF6" w:rsidRDefault="00406F78">
      <w:pPr>
        <w:pStyle w:val="columns"/>
        <w:widowControl/>
        <w:rPr>
          <w:rFonts w:ascii="LucidaSans" w:hAnsi="LucidaSans"/>
          <w:lang w:val="es-ES"/>
        </w:rPr>
      </w:pPr>
      <w:r>
        <w:tab/>
      </w:r>
      <w:r w:rsidRPr="00781FF6">
        <w:rPr>
          <w:rFonts w:ascii="LucidaSans" w:hAnsi="LucidaSans"/>
          <w:lang w:val="es-ES"/>
        </w:rPr>
        <w:t xml:space="preserve">26,27 </w:t>
      </w:r>
      <w:r w:rsidRPr="00781FF6">
        <w:rPr>
          <w:lang w:val="es-ES"/>
        </w:rPr>
        <w:tab/>
      </w:r>
      <w:r w:rsidRPr="00781FF6">
        <w:rPr>
          <w:rFonts w:ascii="LucidaSans" w:hAnsi="LucidaSans"/>
          <w:lang w:val="es-ES"/>
        </w:rPr>
        <w:t>208A</w:t>
      </w:r>
    </w:p>
    <w:p w:rsidR="00406F78" w:rsidRPr="00781FF6" w:rsidRDefault="00406F78">
      <w:pPr>
        <w:pStyle w:val="columns"/>
        <w:widowControl/>
        <w:rPr>
          <w:rFonts w:ascii="LucidaSans" w:hAnsi="LucidaSans"/>
          <w:lang w:val="es-ES"/>
        </w:rPr>
      </w:pPr>
      <w:r w:rsidRPr="00781FF6">
        <w:rPr>
          <w:lang w:val="es-ES"/>
        </w:rPr>
        <w:tab/>
      </w:r>
      <w:r w:rsidRPr="00781FF6">
        <w:rPr>
          <w:rFonts w:ascii="LucidaSans" w:hAnsi="LucidaSans"/>
          <w:lang w:val="es-ES"/>
        </w:rPr>
        <w:t xml:space="preserve">28,29 </w:t>
      </w:r>
      <w:r w:rsidRPr="00781FF6">
        <w:rPr>
          <w:lang w:val="es-ES"/>
        </w:rPr>
        <w:tab/>
      </w:r>
      <w:r w:rsidRPr="00781FF6">
        <w:rPr>
          <w:rFonts w:ascii="LucidaSans" w:hAnsi="LucidaSans"/>
          <w:lang w:val="es-ES"/>
        </w:rPr>
        <w:t>3087</w:t>
      </w:r>
    </w:p>
    <w:p w:rsidR="00406F78" w:rsidRPr="00781FF6" w:rsidRDefault="00406F78">
      <w:pPr>
        <w:pStyle w:val="columns"/>
        <w:widowControl/>
        <w:rPr>
          <w:rFonts w:ascii="LucidaSans" w:hAnsi="LucidaSans"/>
          <w:lang w:val="es-ES"/>
        </w:rPr>
      </w:pPr>
      <w:r w:rsidRPr="00781FF6">
        <w:rPr>
          <w:lang w:val="es-ES"/>
        </w:rPr>
        <w:tab/>
      </w:r>
      <w:r w:rsidRPr="00781FF6">
        <w:rPr>
          <w:rFonts w:ascii="LucidaSans" w:hAnsi="LucidaSans"/>
          <w:lang w:val="es-ES"/>
        </w:rPr>
        <w:t xml:space="preserve">2A,2B </w:t>
      </w:r>
      <w:r w:rsidRPr="00781FF6">
        <w:rPr>
          <w:lang w:val="es-ES"/>
        </w:rPr>
        <w:tab/>
      </w:r>
      <w:r w:rsidRPr="00781FF6">
        <w:rPr>
          <w:rFonts w:ascii="LucidaSans" w:hAnsi="LucidaSans"/>
          <w:lang w:val="es-ES"/>
        </w:rPr>
        <w:t>2074</w:t>
      </w:r>
    </w:p>
    <w:p w:rsidR="00406F78" w:rsidRPr="00781FF6" w:rsidRDefault="00406F78">
      <w:pPr>
        <w:pStyle w:val="columns"/>
        <w:widowControl/>
        <w:rPr>
          <w:rFonts w:ascii="LucidaSans" w:hAnsi="LucidaSans"/>
          <w:lang w:val="es-ES"/>
        </w:rPr>
      </w:pPr>
      <w:r w:rsidRPr="00781FF6">
        <w:rPr>
          <w:lang w:val="es-ES"/>
        </w:rPr>
        <w:tab/>
      </w:r>
      <w:r w:rsidRPr="00781FF6">
        <w:rPr>
          <w:rFonts w:ascii="LucidaSans" w:hAnsi="LucidaSans"/>
          <w:lang w:val="es-ES"/>
        </w:rPr>
        <w:t xml:space="preserve">2C,2D </w:t>
      </w:r>
      <w:r w:rsidRPr="00781FF6">
        <w:rPr>
          <w:lang w:val="es-ES"/>
        </w:rPr>
        <w:tab/>
      </w:r>
      <w:r w:rsidRPr="00781FF6">
        <w:rPr>
          <w:rFonts w:ascii="LucidaSans" w:hAnsi="LucidaSans"/>
          <w:lang w:val="es-ES"/>
        </w:rPr>
        <w:t>3089</w:t>
      </w:r>
    </w:p>
    <w:p w:rsidR="00406F78" w:rsidRPr="00781FF6" w:rsidRDefault="00406F78">
      <w:pPr>
        <w:pStyle w:val="columns"/>
        <w:widowControl/>
        <w:rPr>
          <w:rFonts w:ascii="LucidaSans" w:hAnsi="LucidaSans"/>
          <w:lang w:val="es-ES"/>
        </w:rPr>
      </w:pPr>
      <w:r w:rsidRPr="00781FF6">
        <w:rPr>
          <w:lang w:val="es-ES"/>
        </w:rPr>
        <w:tab/>
      </w:r>
      <w:r w:rsidRPr="00781FF6">
        <w:rPr>
          <w:rFonts w:ascii="LucidaSans" w:hAnsi="LucidaSans"/>
          <w:lang w:val="es-ES"/>
        </w:rPr>
        <w:t xml:space="preserve">2E,2F </w:t>
      </w:r>
      <w:r w:rsidRPr="00781FF6">
        <w:rPr>
          <w:lang w:val="es-ES"/>
        </w:rPr>
        <w:tab/>
      </w:r>
      <w:r w:rsidRPr="00781FF6">
        <w:rPr>
          <w:rFonts w:ascii="LucidaSans" w:hAnsi="LucidaSans"/>
          <w:lang w:val="es-ES"/>
        </w:rPr>
        <w:t>20C0</w:t>
      </w:r>
    </w:p>
    <w:p w:rsidR="00406F78" w:rsidRPr="00781FF6" w:rsidRDefault="00406F78">
      <w:pPr>
        <w:pStyle w:val="columns"/>
        <w:widowControl/>
        <w:rPr>
          <w:rFonts w:ascii="LucidaSans" w:hAnsi="LucidaSans"/>
          <w:lang w:val="es-ES"/>
        </w:rPr>
      </w:pPr>
      <w:r w:rsidRPr="00781FF6">
        <w:rPr>
          <w:lang w:val="es-ES"/>
        </w:rPr>
        <w:tab/>
      </w:r>
      <w:r w:rsidRPr="00781FF6">
        <w:rPr>
          <w:rFonts w:ascii="LucidaSans" w:hAnsi="LucidaSans"/>
          <w:lang w:val="es-ES"/>
        </w:rPr>
        <w:t xml:space="preserve">30,31 </w:t>
      </w:r>
      <w:r w:rsidRPr="00781FF6">
        <w:rPr>
          <w:lang w:val="es-ES"/>
        </w:rPr>
        <w:tab/>
      </w:r>
      <w:r w:rsidRPr="00781FF6">
        <w:rPr>
          <w:rFonts w:ascii="LucidaSans" w:hAnsi="LucidaSans"/>
          <w:lang w:val="es-ES"/>
        </w:rPr>
        <w:t>30A4</w:t>
      </w:r>
    </w:p>
    <w:p w:rsidR="00406F78" w:rsidRPr="00781FF6" w:rsidRDefault="00406F78">
      <w:pPr>
        <w:pStyle w:val="columns"/>
        <w:widowControl/>
        <w:rPr>
          <w:rFonts w:ascii="LucidaSans" w:hAnsi="LucidaSans"/>
          <w:lang w:val="es-ES"/>
        </w:rPr>
      </w:pPr>
      <w:r w:rsidRPr="00781FF6">
        <w:rPr>
          <w:lang w:val="es-ES"/>
        </w:rPr>
        <w:tab/>
      </w:r>
      <w:r w:rsidRPr="00781FF6">
        <w:rPr>
          <w:rFonts w:ascii="LucidaSans" w:hAnsi="LucidaSans"/>
          <w:lang w:val="es-ES"/>
        </w:rPr>
        <w:t xml:space="preserve">32,33 </w:t>
      </w:r>
      <w:r w:rsidRPr="00781FF6">
        <w:rPr>
          <w:lang w:val="es-ES"/>
        </w:rPr>
        <w:tab/>
      </w:r>
      <w:r w:rsidRPr="00781FF6">
        <w:rPr>
          <w:rFonts w:ascii="LucidaSans" w:hAnsi="LucidaSans"/>
          <w:lang w:val="es-ES"/>
        </w:rPr>
        <w:t>2000</w:t>
      </w:r>
    </w:p>
    <w:p w:rsidR="00406F78" w:rsidRPr="00781FF6" w:rsidRDefault="00406F78">
      <w:pPr>
        <w:pStyle w:val="columns"/>
        <w:widowControl/>
        <w:rPr>
          <w:rFonts w:ascii="LucidaSans" w:hAnsi="LucidaSans"/>
          <w:lang w:val="es-ES"/>
        </w:rPr>
      </w:pPr>
      <w:r w:rsidRPr="00781FF6">
        <w:rPr>
          <w:lang w:val="es-ES"/>
        </w:rPr>
        <w:tab/>
      </w:r>
      <w:r w:rsidRPr="00781FF6">
        <w:rPr>
          <w:rFonts w:ascii="LucidaSans" w:hAnsi="LucidaSans"/>
          <w:lang w:val="es-ES"/>
        </w:rPr>
        <w:t xml:space="preserve">34,35 </w:t>
      </w:r>
      <w:r w:rsidRPr="00781FF6">
        <w:rPr>
          <w:lang w:val="es-ES"/>
        </w:rPr>
        <w:tab/>
      </w:r>
      <w:r w:rsidRPr="00781FF6">
        <w:rPr>
          <w:rFonts w:ascii="LucidaSans" w:hAnsi="LucidaSans"/>
          <w:lang w:val="es-ES"/>
        </w:rPr>
        <w:t>20A5</w:t>
      </w:r>
    </w:p>
    <w:p w:rsidR="00406F78" w:rsidRDefault="00406F78">
      <w:pPr>
        <w:pStyle w:val="columns"/>
        <w:widowControl/>
        <w:rPr>
          <w:rFonts w:ascii="LucidaSans" w:hAnsi="LucidaSans"/>
        </w:rPr>
      </w:pPr>
      <w:r w:rsidRPr="00781FF6">
        <w:rPr>
          <w:lang w:val="es-ES"/>
        </w:rPr>
        <w:tab/>
      </w:r>
      <w:r>
        <w:rPr>
          <w:rFonts w:ascii="LucidaSans" w:hAnsi="LucidaSans"/>
        </w:rPr>
        <w:t xml:space="preserve">36,37 </w:t>
      </w:r>
      <w:r>
        <w:tab/>
      </w:r>
      <w:r>
        <w:rPr>
          <w:rFonts w:ascii="LucidaSans" w:hAnsi="LucidaSans"/>
        </w:rPr>
        <w:t>B070 Make the big jump!</w:t>
      </w:r>
    </w:p>
    <w:p w:rsidR="00406F78" w:rsidRDefault="00406F78">
      <w:pPr>
        <w:pStyle w:val="j21-55"/>
        <w:widowControl/>
        <w:ind w:firstLine="240"/>
        <w:rPr>
          <w:rFonts w:ascii="Book Antiqua" w:hAnsi="Book Antiqua"/>
        </w:rPr>
      </w:pPr>
      <w:r>
        <w:rPr>
          <w:rFonts w:ascii="Book Antiqua" w:hAnsi="Book Antiqua"/>
        </w:rPr>
        <w:t xml:space="preserve">c. </w:t>
      </w:r>
      <w:r>
        <w:rPr>
          <w:rFonts w:ascii="Book Antiqua" w:hAnsi="Book Antiqua"/>
          <w:u w:val="single"/>
        </w:rPr>
        <w:t>Address</w:t>
      </w:r>
      <w:r>
        <w:rPr>
          <w:rFonts w:ascii="Book Antiqua" w:hAnsi="Book Antiqua"/>
        </w:rPr>
        <w:t xml:space="preserve"> </w:t>
      </w:r>
      <w:r>
        <w:rPr>
          <w:rFonts w:ascii="Book Antiqua" w:hAnsi="Book Antiqua"/>
          <w:u w:val="single"/>
        </w:rPr>
        <w:t>Contents</w:t>
      </w:r>
    </w:p>
    <w:p w:rsidR="00406F78" w:rsidRDefault="00406F78">
      <w:pPr>
        <w:pStyle w:val="columns"/>
        <w:widowControl/>
        <w:rPr>
          <w:rFonts w:ascii="LucidaSans" w:hAnsi="LucidaSans"/>
        </w:rPr>
      </w:pPr>
      <w:r>
        <w:tab/>
      </w:r>
      <w:r>
        <w:rPr>
          <w:rFonts w:ascii="LucidaSans" w:hAnsi="LucidaSans"/>
        </w:rPr>
        <w:t xml:space="preserve">00,01 </w:t>
      </w:r>
      <w:r>
        <w:tab/>
      </w:r>
      <w:r>
        <w:rPr>
          <w:rFonts w:ascii="LucidaSans" w:hAnsi="LucidaSans"/>
        </w:rPr>
        <w:t>2000 Initialize counter.</w:t>
      </w:r>
    </w:p>
    <w:p w:rsidR="00406F78" w:rsidRDefault="00406F78">
      <w:pPr>
        <w:pStyle w:val="columns"/>
        <w:widowControl/>
        <w:rPr>
          <w:rFonts w:ascii="LucidaSans" w:hAnsi="LucidaSans"/>
        </w:rPr>
      </w:pPr>
      <w:r>
        <w:tab/>
      </w:r>
      <w:r>
        <w:rPr>
          <w:rFonts w:ascii="LucidaSans" w:hAnsi="LucidaSans"/>
        </w:rPr>
        <w:t xml:space="preserve">02,03 </w:t>
      </w:r>
      <w:r>
        <w:tab/>
      </w:r>
      <w:r>
        <w:rPr>
          <w:rFonts w:ascii="LucidaSans" w:hAnsi="LucidaSans"/>
        </w:rPr>
        <w:t>2100 Initialize origin.</w:t>
      </w:r>
    </w:p>
    <w:p w:rsidR="00406F78" w:rsidRDefault="00406F78">
      <w:pPr>
        <w:pStyle w:val="columns"/>
        <w:widowControl/>
        <w:rPr>
          <w:rFonts w:ascii="LucidaSans" w:hAnsi="LucidaSans"/>
        </w:rPr>
      </w:pPr>
      <w:r>
        <w:tab/>
      </w:r>
      <w:r>
        <w:rPr>
          <w:rFonts w:ascii="LucidaSans" w:hAnsi="LucidaSans"/>
        </w:rPr>
        <w:t xml:space="preserve">04,05 </w:t>
      </w:r>
      <w:r>
        <w:tab/>
      </w:r>
      <w:r>
        <w:rPr>
          <w:rFonts w:ascii="LucidaSans" w:hAnsi="LucidaSans"/>
        </w:rPr>
        <w:t>2270 Initialize destination.</w:t>
      </w:r>
    </w:p>
    <w:p w:rsidR="00406F78" w:rsidRDefault="00406F78">
      <w:pPr>
        <w:pStyle w:val="columns"/>
        <w:widowControl/>
        <w:rPr>
          <w:rFonts w:ascii="LucidaSans" w:hAnsi="LucidaSans"/>
        </w:rPr>
      </w:pPr>
      <w:r>
        <w:tab/>
      </w:r>
      <w:r>
        <w:rPr>
          <w:rFonts w:ascii="LucidaSans" w:hAnsi="LucidaSans"/>
        </w:rPr>
        <w:t xml:space="preserve">06,07 </w:t>
      </w:r>
      <w:r>
        <w:tab/>
      </w:r>
      <w:r>
        <w:rPr>
          <w:rFonts w:ascii="LucidaSans" w:hAnsi="LucidaSans"/>
        </w:rPr>
        <w:t>2430 Initialize references</w:t>
      </w:r>
    </w:p>
    <w:p w:rsidR="00406F78" w:rsidRDefault="00406F78">
      <w:pPr>
        <w:pStyle w:val="columns"/>
        <w:widowControl/>
        <w:rPr>
          <w:rFonts w:ascii="LucidaSans" w:hAnsi="LucidaSans"/>
        </w:rPr>
      </w:pPr>
      <w:r>
        <w:tab/>
      </w:r>
      <w:r>
        <w:rPr>
          <w:rFonts w:ascii="LucidaSans" w:hAnsi="LucidaSans"/>
        </w:rPr>
        <w:t xml:space="preserve">08,09 </w:t>
      </w:r>
      <w:r>
        <w:tab/>
      </w:r>
      <w:r>
        <w:rPr>
          <w:rFonts w:ascii="LucidaSans" w:hAnsi="LucidaSans"/>
        </w:rPr>
        <w:t xml:space="preserve">1530 </w:t>
      </w:r>
      <w:r>
        <w:t xml:space="preserve">  </w:t>
      </w:r>
      <w:r>
        <w:rPr>
          <w:rFonts w:ascii="LucidaSans" w:hAnsi="LucidaSans"/>
        </w:rPr>
        <w:t>to table.</w:t>
      </w:r>
    </w:p>
    <w:p w:rsidR="00406F78" w:rsidRDefault="00406F78">
      <w:pPr>
        <w:pStyle w:val="columns"/>
        <w:widowControl/>
        <w:rPr>
          <w:rFonts w:ascii="LucidaSans" w:hAnsi="LucidaSans"/>
        </w:rPr>
      </w:pPr>
      <w:r>
        <w:tab/>
      </w:r>
      <w:r>
        <w:rPr>
          <w:rFonts w:ascii="LucidaSans" w:hAnsi="LucidaSans"/>
        </w:rPr>
        <w:t xml:space="preserve">0A,0B </w:t>
      </w:r>
      <w:r>
        <w:tab/>
      </w:r>
      <w:r>
        <w:rPr>
          <w:rFonts w:ascii="LucidaSans" w:hAnsi="LucidaSans"/>
        </w:rPr>
        <w:t>310D Get origin</w:t>
      </w:r>
    </w:p>
    <w:p w:rsidR="00406F78" w:rsidRDefault="00406F78">
      <w:pPr>
        <w:pStyle w:val="columns"/>
        <w:widowControl/>
        <w:rPr>
          <w:rFonts w:ascii="LucidaSans" w:hAnsi="LucidaSans"/>
        </w:rPr>
      </w:pPr>
      <w:r>
        <w:tab/>
      </w:r>
      <w:r>
        <w:rPr>
          <w:rFonts w:ascii="LucidaSans" w:hAnsi="LucidaSans"/>
        </w:rPr>
        <w:t xml:space="preserve">0C,0D </w:t>
      </w:r>
      <w:r>
        <w:tab/>
      </w:r>
      <w:r>
        <w:rPr>
          <w:rFonts w:ascii="LucidaSans" w:hAnsi="LucidaSans"/>
        </w:rPr>
        <w:t xml:space="preserve">1600 </w:t>
      </w:r>
      <w:r>
        <w:t xml:space="preserve">  </w:t>
      </w:r>
      <w:r>
        <w:rPr>
          <w:rFonts w:ascii="LucidaSans" w:hAnsi="LucidaSans"/>
        </w:rPr>
        <w:t>value.</w:t>
      </w:r>
    </w:p>
    <w:p w:rsidR="00406F78" w:rsidRDefault="00406F78">
      <w:pPr>
        <w:pStyle w:val="columns"/>
        <w:widowControl/>
        <w:rPr>
          <w:rFonts w:ascii="LucidaSans" w:hAnsi="LucidaSans"/>
        </w:rPr>
      </w:pPr>
      <w:r>
        <w:tab/>
      </w:r>
      <w:r>
        <w:rPr>
          <w:rFonts w:ascii="LucidaSans" w:hAnsi="LucidaSans"/>
        </w:rPr>
        <w:t xml:space="preserve">0E,0F </w:t>
      </w:r>
      <w:r>
        <w:tab/>
      </w:r>
      <w:r>
        <w:rPr>
          <w:rFonts w:ascii="LucidaSans" w:hAnsi="LucidaSans"/>
        </w:rPr>
        <w:t>B522 Jump if value must be adjusted.</w:t>
      </w:r>
    </w:p>
    <w:p w:rsidR="00406F78" w:rsidRDefault="00406F78">
      <w:pPr>
        <w:pStyle w:val="columns"/>
        <w:widowControl/>
        <w:rPr>
          <w:rFonts w:ascii="LucidaSans" w:hAnsi="LucidaSans"/>
        </w:rPr>
      </w:pPr>
      <w:r>
        <w:tab/>
      </w:r>
      <w:r>
        <w:rPr>
          <w:rFonts w:ascii="LucidaSans" w:hAnsi="LucidaSans"/>
        </w:rPr>
        <w:t xml:space="preserve">10,11 </w:t>
      </w:r>
      <w:r>
        <w:tab/>
      </w:r>
      <w:r>
        <w:rPr>
          <w:rFonts w:ascii="LucidaSans" w:hAnsi="LucidaSans"/>
        </w:rPr>
        <w:t>3213 Place value</w:t>
      </w:r>
    </w:p>
    <w:p w:rsidR="00406F78" w:rsidRDefault="00406F78">
      <w:pPr>
        <w:pStyle w:val="columns"/>
        <w:widowControl/>
        <w:rPr>
          <w:rFonts w:ascii="LucidaSans" w:hAnsi="LucidaSans"/>
        </w:rPr>
      </w:pPr>
      <w:r>
        <w:tab/>
      </w:r>
      <w:r>
        <w:rPr>
          <w:rFonts w:ascii="LucidaSans" w:hAnsi="LucidaSans"/>
        </w:rPr>
        <w:t xml:space="preserve">12,13 </w:t>
      </w:r>
      <w:r>
        <w:tab/>
      </w:r>
      <w:r>
        <w:rPr>
          <w:rFonts w:ascii="LucidaSans" w:hAnsi="LucidaSans"/>
        </w:rPr>
        <w:t xml:space="preserve">3600 </w:t>
      </w:r>
      <w:r>
        <w:t xml:space="preserve">  </w:t>
      </w:r>
      <w:r>
        <w:rPr>
          <w:rFonts w:ascii="LucidaSans" w:hAnsi="LucidaSans"/>
        </w:rPr>
        <w:t>in new location.</w:t>
      </w:r>
    </w:p>
    <w:p w:rsidR="00406F78" w:rsidRDefault="00406F78">
      <w:pPr>
        <w:pStyle w:val="columns"/>
        <w:widowControl/>
        <w:rPr>
          <w:rFonts w:ascii="LucidaSans" w:hAnsi="LucidaSans"/>
        </w:rPr>
      </w:pPr>
      <w:r>
        <w:tab/>
      </w:r>
      <w:r>
        <w:rPr>
          <w:rFonts w:ascii="LucidaSans" w:hAnsi="LucidaSans"/>
        </w:rPr>
        <w:t xml:space="preserve">14,15 </w:t>
      </w:r>
      <w:r>
        <w:tab/>
      </w:r>
      <w:r>
        <w:rPr>
          <w:rFonts w:ascii="LucidaSans" w:hAnsi="LucidaSans"/>
        </w:rPr>
        <w:t>2301 Increment</w:t>
      </w:r>
    </w:p>
    <w:p w:rsidR="00406F78" w:rsidRDefault="00406F78">
      <w:pPr>
        <w:pStyle w:val="columns"/>
        <w:widowControl/>
        <w:rPr>
          <w:rFonts w:ascii="LucidaSans" w:hAnsi="LucidaSans"/>
        </w:rPr>
      </w:pPr>
      <w:r>
        <w:tab/>
      </w:r>
      <w:r>
        <w:rPr>
          <w:rFonts w:ascii="LucidaSans" w:hAnsi="LucidaSans"/>
        </w:rPr>
        <w:t xml:space="preserve">16,17 </w:t>
      </w:r>
      <w:r>
        <w:tab/>
      </w:r>
      <w:r>
        <w:rPr>
          <w:rFonts w:ascii="LucidaSans" w:hAnsi="LucidaSans"/>
        </w:rPr>
        <w:t xml:space="preserve">5003 </w:t>
      </w:r>
      <w:r>
        <w:t xml:space="preserve">  </w:t>
      </w:r>
      <w:r>
        <w:rPr>
          <w:rFonts w:ascii="LucidaSans" w:hAnsi="LucidaSans"/>
        </w:rPr>
        <w:t>R0,</w:t>
      </w:r>
    </w:p>
    <w:p w:rsidR="00406F78" w:rsidRDefault="00406F78">
      <w:pPr>
        <w:pStyle w:val="columns"/>
        <w:widowControl/>
        <w:rPr>
          <w:rFonts w:ascii="LucidaSans" w:hAnsi="LucidaSans"/>
        </w:rPr>
      </w:pPr>
      <w:r>
        <w:tab/>
      </w:r>
      <w:r>
        <w:rPr>
          <w:rFonts w:ascii="LucidaSans" w:hAnsi="LucidaSans"/>
        </w:rPr>
        <w:t xml:space="preserve">18,19 </w:t>
      </w:r>
      <w:r>
        <w:tab/>
      </w:r>
      <w:r>
        <w:rPr>
          <w:rFonts w:ascii="LucidaSans" w:hAnsi="LucidaSans"/>
        </w:rPr>
        <w:t xml:space="preserve">5113 </w:t>
      </w:r>
      <w:r>
        <w:t xml:space="preserve">  </w:t>
      </w:r>
      <w:r>
        <w:rPr>
          <w:rFonts w:ascii="LucidaSans" w:hAnsi="LucidaSans"/>
        </w:rPr>
        <w:t>R1, and</w:t>
      </w:r>
    </w:p>
    <w:p w:rsidR="00406F78" w:rsidRDefault="00406F78">
      <w:pPr>
        <w:pStyle w:val="columns"/>
        <w:widowControl/>
        <w:rPr>
          <w:rFonts w:ascii="LucidaSans" w:hAnsi="LucidaSans"/>
        </w:rPr>
      </w:pPr>
      <w:r>
        <w:tab/>
      </w:r>
      <w:r>
        <w:rPr>
          <w:rFonts w:ascii="LucidaSans" w:hAnsi="LucidaSans"/>
        </w:rPr>
        <w:t xml:space="preserve">1A,1B </w:t>
      </w:r>
      <w:r>
        <w:tab/>
      </w:r>
      <w:r>
        <w:rPr>
          <w:rFonts w:ascii="LucidaSans" w:hAnsi="LucidaSans"/>
        </w:rPr>
        <w:t xml:space="preserve">5223 </w:t>
      </w:r>
      <w:r>
        <w:t xml:space="preserve">  </w:t>
      </w:r>
      <w:r>
        <w:rPr>
          <w:rFonts w:ascii="LucidaSans" w:hAnsi="LucidaSans"/>
        </w:rPr>
        <w:t>R2.</w:t>
      </w:r>
    </w:p>
    <w:p w:rsidR="00406F78" w:rsidRDefault="00406F78">
      <w:pPr>
        <w:pStyle w:val="columns"/>
        <w:widowControl/>
        <w:rPr>
          <w:rFonts w:ascii="LucidaSans" w:hAnsi="LucidaSans"/>
        </w:rPr>
      </w:pPr>
      <w:r>
        <w:tab/>
      </w:r>
      <w:r>
        <w:rPr>
          <w:rFonts w:ascii="LucidaSans" w:hAnsi="LucidaSans"/>
        </w:rPr>
        <w:t xml:space="preserve">1C,1D </w:t>
      </w:r>
      <w:r>
        <w:tab/>
      </w:r>
      <w:r>
        <w:rPr>
          <w:rFonts w:ascii="LucidaSans" w:hAnsi="LucidaSans"/>
        </w:rPr>
        <w:t>233C Are we done?</w:t>
      </w:r>
    </w:p>
    <w:p w:rsidR="00406F78" w:rsidRDefault="00406F78">
      <w:pPr>
        <w:pStyle w:val="columns"/>
        <w:widowControl/>
        <w:rPr>
          <w:rFonts w:ascii="LucidaSans" w:hAnsi="LucidaSans"/>
        </w:rPr>
      </w:pPr>
      <w:r>
        <w:tab/>
      </w:r>
      <w:r>
        <w:rPr>
          <w:rFonts w:ascii="LucidaSans" w:hAnsi="LucidaSans"/>
        </w:rPr>
        <w:t xml:space="preserve">1E,1F </w:t>
      </w:r>
      <w:r>
        <w:tab/>
      </w:r>
      <w:r>
        <w:rPr>
          <w:rFonts w:ascii="LucidaSans" w:hAnsi="LucidaSans"/>
        </w:rPr>
        <w:t>B370 If so, jump to relocated program.</w:t>
      </w:r>
    </w:p>
    <w:p w:rsidR="00406F78" w:rsidRDefault="00406F78">
      <w:pPr>
        <w:pStyle w:val="columns"/>
        <w:widowControl/>
        <w:rPr>
          <w:rFonts w:ascii="LucidaSans" w:hAnsi="LucidaSans"/>
        </w:rPr>
      </w:pPr>
      <w:r>
        <w:tab/>
      </w:r>
      <w:r>
        <w:rPr>
          <w:rFonts w:ascii="LucidaSans" w:hAnsi="LucidaSans"/>
        </w:rPr>
        <w:t xml:space="preserve">20,21 </w:t>
      </w:r>
      <w:r>
        <w:tab/>
      </w:r>
      <w:r>
        <w:rPr>
          <w:rFonts w:ascii="LucidaSans" w:hAnsi="LucidaSans"/>
        </w:rPr>
        <w:t>B00A Else, go back.</w:t>
      </w:r>
    </w:p>
    <w:p w:rsidR="00406F78" w:rsidRDefault="00406F78">
      <w:pPr>
        <w:pStyle w:val="columns"/>
        <w:widowControl/>
        <w:rPr>
          <w:rFonts w:ascii="LucidaSans" w:hAnsi="LucidaSans"/>
        </w:rPr>
      </w:pPr>
      <w:r>
        <w:tab/>
      </w:r>
      <w:r>
        <w:rPr>
          <w:rFonts w:ascii="LucidaSans" w:hAnsi="LucidaSans"/>
        </w:rPr>
        <w:t xml:space="preserve">22,23 </w:t>
      </w:r>
      <w:r>
        <w:tab/>
      </w:r>
      <w:r>
        <w:rPr>
          <w:rFonts w:ascii="LucidaSans" w:hAnsi="LucidaSans"/>
        </w:rPr>
        <w:t>2370 Add 70 to</w:t>
      </w:r>
    </w:p>
    <w:p w:rsidR="00406F78" w:rsidRDefault="00406F78">
      <w:pPr>
        <w:pStyle w:val="columns"/>
        <w:widowControl/>
        <w:rPr>
          <w:rFonts w:ascii="LucidaSans" w:hAnsi="LucidaSans"/>
        </w:rPr>
      </w:pPr>
      <w:r>
        <w:tab/>
      </w:r>
      <w:r>
        <w:rPr>
          <w:rFonts w:ascii="LucidaSans" w:hAnsi="LucidaSans"/>
        </w:rPr>
        <w:t xml:space="preserve">24,25 </w:t>
      </w:r>
      <w:r>
        <w:tab/>
      </w:r>
      <w:r>
        <w:rPr>
          <w:rFonts w:ascii="LucidaSans" w:hAnsi="LucidaSans"/>
        </w:rPr>
        <w:t xml:space="preserve">5663 </w:t>
      </w:r>
      <w:r>
        <w:t xml:space="preserve">  </w:t>
      </w:r>
      <w:r>
        <w:rPr>
          <w:rFonts w:ascii="LucidaSans" w:hAnsi="LucidaSans"/>
        </w:rPr>
        <w:t>value being</w:t>
      </w:r>
    </w:p>
    <w:p w:rsidR="00406F78" w:rsidRDefault="00406F78">
      <w:pPr>
        <w:pStyle w:val="columns"/>
        <w:widowControl/>
        <w:rPr>
          <w:rFonts w:ascii="LucidaSans" w:hAnsi="LucidaSans"/>
        </w:rPr>
      </w:pPr>
      <w:r>
        <w:tab/>
      </w:r>
      <w:r>
        <w:rPr>
          <w:rFonts w:ascii="LucidaSans" w:hAnsi="LucidaSans"/>
        </w:rPr>
        <w:t xml:space="preserve">26,27 </w:t>
      </w:r>
      <w:r>
        <w:tab/>
      </w:r>
      <w:r>
        <w:rPr>
          <w:rFonts w:ascii="LucidaSans" w:hAnsi="LucidaSans"/>
        </w:rPr>
        <w:t xml:space="preserve">2301 </w:t>
      </w:r>
      <w:r>
        <w:t xml:space="preserve">  </w:t>
      </w:r>
      <w:r>
        <w:rPr>
          <w:rFonts w:ascii="LucidaSans" w:hAnsi="LucidaSans"/>
        </w:rPr>
        <w:t>transferred and</w:t>
      </w:r>
    </w:p>
    <w:p w:rsidR="00406F78" w:rsidRDefault="00406F78">
      <w:pPr>
        <w:pStyle w:val="columns"/>
        <w:widowControl/>
        <w:rPr>
          <w:rFonts w:ascii="LucidaSans" w:hAnsi="LucidaSans"/>
        </w:rPr>
      </w:pPr>
      <w:r>
        <w:tab/>
      </w:r>
      <w:r>
        <w:rPr>
          <w:rFonts w:ascii="LucidaSans" w:hAnsi="LucidaSans"/>
        </w:rPr>
        <w:t xml:space="preserve">28,29 </w:t>
      </w:r>
      <w:r>
        <w:tab/>
      </w:r>
      <w:r>
        <w:rPr>
          <w:rFonts w:ascii="LucidaSans" w:hAnsi="LucidaSans"/>
        </w:rPr>
        <w:t xml:space="preserve">5443 </w:t>
      </w:r>
      <w:r>
        <w:t xml:space="preserve">  </w:t>
      </w:r>
      <w:r>
        <w:rPr>
          <w:rFonts w:ascii="LucidaSans" w:hAnsi="LucidaSans"/>
        </w:rPr>
        <w:t>update R4 and</w:t>
      </w:r>
    </w:p>
    <w:p w:rsidR="00406F78" w:rsidRDefault="00406F78">
      <w:pPr>
        <w:pStyle w:val="columns"/>
        <w:widowControl/>
        <w:rPr>
          <w:rFonts w:ascii="LucidaSans" w:hAnsi="LucidaSans"/>
        </w:rPr>
      </w:pPr>
      <w:r>
        <w:tab/>
      </w:r>
      <w:r>
        <w:rPr>
          <w:rFonts w:ascii="LucidaSans" w:hAnsi="LucidaSans"/>
        </w:rPr>
        <w:t xml:space="preserve">2A,2B </w:t>
      </w:r>
      <w:r>
        <w:tab/>
      </w:r>
      <w:r>
        <w:rPr>
          <w:rFonts w:ascii="LucidaSans" w:hAnsi="LucidaSans"/>
        </w:rPr>
        <w:t xml:space="preserve">342D </w:t>
      </w:r>
      <w:r>
        <w:t xml:space="preserve">  </w:t>
      </w:r>
      <w:r>
        <w:rPr>
          <w:rFonts w:ascii="LucidaSans" w:hAnsi="LucidaSans"/>
        </w:rPr>
        <w:t>R5 for next</w:t>
      </w:r>
    </w:p>
    <w:p w:rsidR="00406F78" w:rsidRDefault="00406F78">
      <w:pPr>
        <w:pStyle w:val="columns"/>
        <w:widowControl/>
        <w:rPr>
          <w:rFonts w:ascii="LucidaSans" w:hAnsi="LucidaSans"/>
        </w:rPr>
      </w:pPr>
      <w:r>
        <w:tab/>
      </w:r>
      <w:r>
        <w:rPr>
          <w:rFonts w:ascii="LucidaSans" w:hAnsi="LucidaSans"/>
        </w:rPr>
        <w:t xml:space="preserve">2C,2D </w:t>
      </w:r>
      <w:r>
        <w:tab/>
      </w:r>
      <w:r>
        <w:rPr>
          <w:rFonts w:ascii="LucidaSans" w:hAnsi="LucidaSans"/>
        </w:rPr>
        <w:t xml:space="preserve">1500 </w:t>
      </w:r>
      <w:r>
        <w:t xml:space="preserve">  </w:t>
      </w:r>
      <w:r>
        <w:rPr>
          <w:rFonts w:ascii="LucidaSans" w:hAnsi="LucidaSans"/>
        </w:rPr>
        <w:t>location.</w:t>
      </w:r>
    </w:p>
    <w:p w:rsidR="00406F78" w:rsidRDefault="00406F78">
      <w:pPr>
        <w:pStyle w:val="columns"/>
        <w:widowControl/>
        <w:rPr>
          <w:rFonts w:ascii="LucidaSans" w:hAnsi="LucidaSans"/>
        </w:rPr>
      </w:pPr>
      <w:r>
        <w:tab/>
      </w:r>
      <w:r>
        <w:rPr>
          <w:rFonts w:ascii="LucidaSans" w:hAnsi="LucidaSans"/>
        </w:rPr>
        <w:t xml:space="preserve">2E,2F </w:t>
      </w:r>
      <w:r>
        <w:tab/>
      </w:r>
      <w:r>
        <w:rPr>
          <w:rFonts w:ascii="LucidaSans" w:hAnsi="LucidaSans"/>
        </w:rPr>
        <w:t>B010 Return (from subroutine).</w:t>
      </w:r>
    </w:p>
    <w:p w:rsidR="00406F78" w:rsidRDefault="00406F78">
      <w:pPr>
        <w:pStyle w:val="columns"/>
        <w:widowControl/>
        <w:rPr>
          <w:rFonts w:ascii="LucidaSans" w:hAnsi="LucidaSans"/>
        </w:rPr>
      </w:pPr>
      <w:r>
        <w:tab/>
      </w:r>
      <w:r>
        <w:rPr>
          <w:rFonts w:ascii="LucidaSans" w:hAnsi="LucidaSans"/>
        </w:rPr>
        <w:t xml:space="preserve">30,31 </w:t>
      </w:r>
      <w:r>
        <w:tab/>
      </w:r>
      <w:r>
        <w:rPr>
          <w:rFonts w:ascii="LucidaSans" w:hAnsi="LucidaSans"/>
        </w:rPr>
        <w:t>0305 Table of</w:t>
      </w:r>
    </w:p>
    <w:p w:rsidR="00406F78" w:rsidRDefault="00406F78">
      <w:pPr>
        <w:pStyle w:val="columns"/>
        <w:widowControl/>
        <w:rPr>
          <w:rFonts w:ascii="LucidaSans" w:hAnsi="LucidaSans"/>
        </w:rPr>
      </w:pPr>
      <w:r>
        <w:tab/>
      </w:r>
      <w:r>
        <w:rPr>
          <w:rFonts w:ascii="LucidaSans" w:hAnsi="LucidaSans"/>
        </w:rPr>
        <w:t xml:space="preserve">32,33 </w:t>
      </w:r>
      <w:r>
        <w:tab/>
      </w:r>
      <w:r>
        <w:rPr>
          <w:rFonts w:ascii="LucidaSans" w:hAnsi="LucidaSans"/>
        </w:rPr>
        <w:t xml:space="preserve">0709 </w:t>
      </w:r>
      <w:r>
        <w:t xml:space="preserve">  </w:t>
      </w:r>
      <w:r>
        <w:rPr>
          <w:rFonts w:ascii="LucidaSans" w:hAnsi="LucidaSans"/>
        </w:rPr>
        <w:t>locations that</w:t>
      </w:r>
    </w:p>
    <w:p w:rsidR="00406F78" w:rsidRDefault="00406F78">
      <w:pPr>
        <w:pStyle w:val="columns"/>
        <w:widowControl/>
        <w:rPr>
          <w:rFonts w:ascii="LucidaSans" w:hAnsi="LucidaSans"/>
        </w:rPr>
      </w:pPr>
      <w:r>
        <w:tab/>
      </w:r>
      <w:r>
        <w:rPr>
          <w:rFonts w:ascii="LucidaSans" w:hAnsi="LucidaSans"/>
        </w:rPr>
        <w:t xml:space="preserve">34,35 </w:t>
      </w:r>
      <w:r>
        <w:tab/>
      </w:r>
      <w:r>
        <w:rPr>
          <w:rFonts w:ascii="LucidaSans" w:hAnsi="LucidaSans"/>
        </w:rPr>
        <w:t xml:space="preserve">0B0F </w:t>
      </w:r>
      <w:r>
        <w:t xml:space="preserve">  </w:t>
      </w:r>
      <w:r>
        <w:rPr>
          <w:rFonts w:ascii="LucidaSans" w:hAnsi="LucidaSans"/>
        </w:rPr>
        <w:t>must be</w:t>
      </w:r>
    </w:p>
    <w:p w:rsidR="00406F78" w:rsidRDefault="00406F78">
      <w:pPr>
        <w:pStyle w:val="columns"/>
        <w:widowControl/>
        <w:rPr>
          <w:rFonts w:ascii="LucidaSans" w:hAnsi="LucidaSans"/>
        </w:rPr>
      </w:pPr>
      <w:r>
        <w:tab/>
      </w:r>
      <w:r>
        <w:rPr>
          <w:rFonts w:ascii="LucidaSans" w:hAnsi="LucidaSans"/>
        </w:rPr>
        <w:t xml:space="preserve">36,37 </w:t>
      </w:r>
      <w:r>
        <w:tab/>
      </w:r>
      <w:r>
        <w:rPr>
          <w:rFonts w:ascii="LucidaSans" w:hAnsi="LucidaSans"/>
        </w:rPr>
        <w:t xml:space="preserve">111F </w:t>
      </w:r>
      <w:r>
        <w:t xml:space="preserve">  </w:t>
      </w:r>
      <w:r>
        <w:rPr>
          <w:rFonts w:ascii="LucidaSans" w:hAnsi="LucidaSans"/>
        </w:rPr>
        <w:t>updated for</w:t>
      </w:r>
    </w:p>
    <w:p w:rsidR="00406F78" w:rsidRDefault="00406F78">
      <w:pPr>
        <w:pStyle w:val="columns"/>
        <w:widowControl/>
        <w:rPr>
          <w:rFonts w:ascii="LucidaSans" w:hAnsi="LucidaSans"/>
        </w:rPr>
      </w:pPr>
      <w:r>
        <w:tab/>
      </w:r>
      <w:r>
        <w:rPr>
          <w:rFonts w:ascii="LucidaSans" w:hAnsi="LucidaSans"/>
        </w:rPr>
        <w:t xml:space="preserve">38,39 </w:t>
      </w:r>
      <w:r>
        <w:tab/>
      </w:r>
      <w:r>
        <w:rPr>
          <w:rFonts w:ascii="LucidaSans" w:hAnsi="LucidaSans"/>
        </w:rPr>
        <w:t xml:space="preserve">212B </w:t>
      </w:r>
      <w:r>
        <w:t xml:space="preserve">  </w:t>
      </w:r>
      <w:r>
        <w:rPr>
          <w:rFonts w:ascii="LucidaSans" w:hAnsi="LucidaSans"/>
        </w:rPr>
        <w:t>new location.</w:t>
      </w:r>
    </w:p>
    <w:p w:rsidR="00406F78" w:rsidRDefault="00406F78">
      <w:pPr>
        <w:pStyle w:val="columns"/>
        <w:widowControl/>
        <w:rPr>
          <w:rFonts w:ascii="LucidaSans" w:hAnsi="LucidaSans"/>
        </w:rPr>
      </w:pPr>
      <w:r>
        <w:tab/>
      </w:r>
      <w:r>
        <w:rPr>
          <w:rFonts w:ascii="LucidaSans" w:hAnsi="LucidaSans"/>
        </w:rPr>
        <w:t xml:space="preserve">3A,3B </w:t>
      </w:r>
      <w:r>
        <w:tab/>
      </w:r>
      <w:r>
        <w:rPr>
          <w:rFonts w:ascii="LucidaSans" w:hAnsi="LucidaSans"/>
        </w:rPr>
        <w:t>2FFF</w:t>
      </w:r>
    </w:p>
    <w:p w:rsidR="00406F78" w:rsidRDefault="00406F78">
      <w:pPr>
        <w:pStyle w:val="j21-55"/>
        <w:widowControl/>
        <w:ind w:left="1195"/>
      </w:pPr>
      <w:r>
        <w:t xml:space="preserve">25.   </w:t>
      </w:r>
    </w:p>
    <w:p w:rsidR="00406F78" w:rsidRDefault="00406F78">
      <w:pPr>
        <w:pStyle w:val="columns"/>
        <w:widowControl/>
        <w:rPr>
          <w:rFonts w:ascii="LucidaSans" w:hAnsi="LucidaSans"/>
        </w:rPr>
      </w:pPr>
      <w:r>
        <w:tab/>
      </w:r>
      <w:r w:rsidR="00263F1F">
        <w:rPr>
          <w:rFonts w:ascii="LucidaSans" w:hAnsi="LucidaSans"/>
        </w:rPr>
        <w:t>20A0</w:t>
      </w:r>
    </w:p>
    <w:p w:rsidR="00406F78" w:rsidRDefault="00406F78">
      <w:pPr>
        <w:pStyle w:val="columns"/>
        <w:widowControl/>
        <w:rPr>
          <w:rFonts w:ascii="LucidaSans" w:hAnsi="LucidaSans"/>
        </w:rPr>
      </w:pPr>
      <w:r>
        <w:t xml:space="preserve">      </w:t>
      </w:r>
      <w:r>
        <w:tab/>
      </w:r>
      <w:r w:rsidR="00263F1F">
        <w:rPr>
          <w:rFonts w:ascii="LucidaSans" w:hAnsi="LucidaSans"/>
        </w:rPr>
        <w:t xml:space="preserve">21A1 </w:t>
      </w:r>
    </w:p>
    <w:p w:rsidR="00406F78" w:rsidRDefault="00406F78">
      <w:pPr>
        <w:pStyle w:val="columns"/>
        <w:widowControl/>
        <w:rPr>
          <w:rFonts w:ascii="LucidaSans" w:hAnsi="LucidaSans"/>
        </w:rPr>
      </w:pPr>
      <w:r>
        <w:t xml:space="preserve">      </w:t>
      </w:r>
      <w:r>
        <w:tab/>
      </w:r>
      <w:r>
        <w:rPr>
          <w:rFonts w:ascii="LucidaSans" w:hAnsi="LucidaSans"/>
        </w:rPr>
        <w:t>6001</w:t>
      </w:r>
    </w:p>
    <w:p w:rsidR="007940C7" w:rsidRDefault="00406F78">
      <w:pPr>
        <w:pStyle w:val="columns"/>
        <w:widowControl/>
      </w:pPr>
      <w:r>
        <w:t xml:space="preserve">      </w:t>
      </w:r>
      <w:r>
        <w:tab/>
      </w:r>
      <w:r w:rsidR="00263F1F">
        <w:rPr>
          <w:rFonts w:ascii="LucidaSans" w:hAnsi="LucidaSans"/>
        </w:rPr>
        <w:t>21A2</w:t>
      </w:r>
    </w:p>
    <w:p w:rsidR="00406F78" w:rsidRDefault="00406F78">
      <w:pPr>
        <w:pStyle w:val="columns"/>
        <w:widowControl/>
        <w:rPr>
          <w:rFonts w:ascii="LucidaSans" w:hAnsi="LucidaSans"/>
        </w:rPr>
      </w:pPr>
      <w:r>
        <w:t xml:space="preserve">      </w:t>
      </w:r>
      <w:r>
        <w:tab/>
      </w:r>
      <w:r>
        <w:rPr>
          <w:rFonts w:ascii="LucidaSans" w:hAnsi="LucidaSans"/>
        </w:rPr>
        <w:t>6001</w:t>
      </w:r>
    </w:p>
    <w:p w:rsidR="007940C7" w:rsidRDefault="007940C7">
      <w:pPr>
        <w:pStyle w:val="columns"/>
        <w:widowControl/>
        <w:rPr>
          <w:rFonts w:ascii="LucidaSans" w:hAnsi="LucidaSans"/>
        </w:rPr>
      </w:pPr>
      <w:r>
        <w:rPr>
          <w:rFonts w:ascii="LucidaSans" w:hAnsi="LucidaSans"/>
        </w:rPr>
        <w:tab/>
        <w:t>21A3</w:t>
      </w:r>
    </w:p>
    <w:p w:rsidR="007940C7" w:rsidRDefault="007940C7">
      <w:pPr>
        <w:pStyle w:val="columns"/>
        <w:widowControl/>
        <w:rPr>
          <w:rFonts w:ascii="LucidaSans" w:hAnsi="LucidaSans"/>
        </w:rPr>
      </w:pPr>
      <w:r>
        <w:rPr>
          <w:rFonts w:ascii="LucidaSans" w:hAnsi="LucidaSans"/>
        </w:rPr>
        <w:tab/>
        <w:t>6001</w:t>
      </w:r>
    </w:p>
    <w:p w:rsidR="007940C7" w:rsidRDefault="007940C7">
      <w:pPr>
        <w:pStyle w:val="columns"/>
        <w:widowControl/>
        <w:rPr>
          <w:rFonts w:ascii="LucidaSans" w:hAnsi="LucidaSans"/>
        </w:rPr>
      </w:pPr>
      <w:r>
        <w:rPr>
          <w:rFonts w:ascii="LucidaSans" w:hAnsi="LucidaSans"/>
        </w:rPr>
        <w:tab/>
        <w:t>30A4</w:t>
      </w:r>
    </w:p>
    <w:p w:rsidR="007940C7" w:rsidRDefault="007940C7">
      <w:pPr>
        <w:pStyle w:val="columns"/>
        <w:widowControl/>
        <w:rPr>
          <w:rFonts w:ascii="LucidaSans" w:hAnsi="LucidaSans"/>
        </w:rPr>
      </w:pPr>
      <w:r>
        <w:rPr>
          <w:rFonts w:ascii="LucidaSans" w:hAnsi="LucidaSans"/>
        </w:rPr>
        <w:tab/>
        <w:t>C000</w:t>
      </w:r>
    </w:p>
    <w:p w:rsidR="00406F78" w:rsidRDefault="00406F78">
      <w:pPr>
        <w:pStyle w:val="j21-55"/>
        <w:widowControl/>
        <w:rPr>
          <w:rFonts w:ascii="Book Antiqua" w:hAnsi="Book Antiqua"/>
        </w:rPr>
      </w:pPr>
      <w:r>
        <w:rPr>
          <w:rFonts w:ascii="Book Antiqua" w:hAnsi="Book Antiqua"/>
        </w:rPr>
        <w:lastRenderedPageBreak/>
        <w:t>26. The machine would place a halt instruction (C000) at memory location 04 and 05 and then halt when this instruction is executed. At this point its program counter will contain the value 06.</w:t>
      </w:r>
    </w:p>
    <w:p w:rsidR="00406F78" w:rsidRDefault="00406F78">
      <w:pPr>
        <w:pStyle w:val="j21-55"/>
        <w:widowControl/>
        <w:rPr>
          <w:rFonts w:ascii="Book Antiqua" w:hAnsi="Book Antiqua"/>
        </w:rPr>
      </w:pPr>
      <w:r>
        <w:rPr>
          <w:rFonts w:ascii="Book Antiqua" w:hAnsi="Book Antiqua"/>
        </w:rPr>
        <w:t xml:space="preserve">27. The machine would continue to repeat the instruction at address </w:t>
      </w:r>
      <w:r w:rsidR="002D273B">
        <w:rPr>
          <w:rFonts w:ascii="Book Antiqua" w:hAnsi="Book Antiqua"/>
        </w:rPr>
        <w:t xml:space="preserve">08 </w:t>
      </w:r>
      <w:r>
        <w:rPr>
          <w:rFonts w:ascii="Book Antiqua" w:hAnsi="Book Antiqua"/>
        </w:rPr>
        <w:t>indefinitely.</w:t>
      </w:r>
    </w:p>
    <w:p w:rsidR="00406F78" w:rsidRDefault="00406F78">
      <w:pPr>
        <w:pStyle w:val="j21-55"/>
        <w:widowControl/>
        <w:rPr>
          <w:rFonts w:ascii="Book Antiqua" w:hAnsi="Book Antiqua"/>
        </w:rPr>
      </w:pPr>
      <w:r>
        <w:rPr>
          <w:rFonts w:ascii="Book Antiqua" w:hAnsi="Book Antiqua"/>
        </w:rPr>
        <w:t>28. It copies the data from the memory cells at addresses 00, 01, and 02 into the memory cells at addresses 10, 11, and 12.</w:t>
      </w:r>
    </w:p>
    <w:p w:rsidR="00406F78" w:rsidRDefault="00406F78">
      <w:pPr>
        <w:pStyle w:val="j21-55"/>
        <w:widowControl/>
        <w:rPr>
          <w:rFonts w:ascii="Book Antiqua" w:hAnsi="Book Antiqua"/>
        </w:rPr>
      </w:pPr>
      <w:r>
        <w:rPr>
          <w:rFonts w:ascii="Book Antiqua" w:hAnsi="Book Antiqua"/>
        </w:rPr>
        <w:t>29.  Let R represent the first hexadecimal digit in the operand field;</w:t>
      </w:r>
    </w:p>
    <w:p w:rsidR="00406F78" w:rsidRDefault="00406F78">
      <w:pPr>
        <w:pStyle w:val="j55"/>
        <w:widowControl/>
        <w:rPr>
          <w:rFonts w:ascii="Book Antiqua" w:hAnsi="Book Antiqua"/>
        </w:rPr>
      </w:pPr>
      <w:r>
        <w:rPr>
          <w:rFonts w:ascii="Book Antiqua" w:hAnsi="Book Antiqua"/>
        </w:rPr>
        <w:tab/>
        <w:t xml:space="preserve">  Let XY represent the second and third digits in the operand field;</w:t>
      </w:r>
    </w:p>
    <w:p w:rsidR="00406F78" w:rsidRDefault="00406F78">
      <w:pPr>
        <w:pStyle w:val="j55"/>
        <w:widowControl/>
        <w:rPr>
          <w:rFonts w:ascii="Book Antiqua" w:hAnsi="Book Antiqua"/>
        </w:rPr>
      </w:pPr>
      <w:r>
        <w:rPr>
          <w:rFonts w:ascii="Book Antiqua" w:hAnsi="Book Antiqua"/>
        </w:rPr>
        <w:tab/>
        <w:t xml:space="preserve">  If the pattern in register R is the same as that in register 0,</w:t>
      </w:r>
    </w:p>
    <w:p w:rsidR="00406F78" w:rsidRDefault="00406F78">
      <w:pPr>
        <w:pStyle w:val="j55"/>
        <w:widowControl/>
      </w:pPr>
      <w:r>
        <w:rPr>
          <w:rFonts w:ascii="Book Antiqua" w:hAnsi="Book Antiqua"/>
        </w:rPr>
        <w:tab/>
      </w:r>
      <w:r>
        <w:rPr>
          <w:rFonts w:ascii="Book Antiqua" w:hAnsi="Book Antiqua"/>
        </w:rPr>
        <w:tab/>
        <w:t>then change the value of the program counter to XY.</w:t>
      </w:r>
    </w:p>
    <w:p w:rsidR="00406F78" w:rsidRDefault="00406F78">
      <w:pPr>
        <w:pStyle w:val="j21-55"/>
        <w:keepNext/>
        <w:widowControl/>
        <w:ind w:left="1195"/>
        <w:rPr>
          <w:rFonts w:ascii="Book Antiqua" w:hAnsi="Book Antiqua"/>
        </w:rPr>
      </w:pPr>
      <w:r>
        <w:rPr>
          <w:rFonts w:ascii="Book Antiqua" w:hAnsi="Book Antiqua"/>
        </w:rPr>
        <w:t>30.  Let the hexadecimal digits in the operand field be represented by R, S, and T;</w:t>
      </w:r>
    </w:p>
    <w:p w:rsidR="00406F78" w:rsidRDefault="00406F78">
      <w:pPr>
        <w:pStyle w:val="j55"/>
        <w:keepNext/>
        <w:widowControl/>
        <w:ind w:left="1195"/>
        <w:rPr>
          <w:rFonts w:ascii="Book Antiqua" w:hAnsi="Book Antiqua"/>
        </w:rPr>
      </w:pPr>
      <w:r>
        <w:rPr>
          <w:rFonts w:ascii="Book Antiqua" w:hAnsi="Book Antiqua"/>
        </w:rPr>
        <w:tab/>
        <w:t xml:space="preserve">  Activate the two's complement addition circuitry with registers S and T</w:t>
      </w:r>
    </w:p>
    <w:p w:rsidR="00406F78" w:rsidRDefault="00406F78">
      <w:pPr>
        <w:pStyle w:val="j55"/>
        <w:keepNext/>
        <w:widowControl/>
        <w:ind w:left="1195"/>
        <w:rPr>
          <w:rFonts w:ascii="Book Antiqua" w:hAnsi="Book Antiqua"/>
        </w:rPr>
      </w:pPr>
      <w:r>
        <w:rPr>
          <w:rFonts w:ascii="Book Antiqua" w:hAnsi="Book Antiqua"/>
        </w:rPr>
        <w:tab/>
      </w:r>
      <w:r>
        <w:rPr>
          <w:rFonts w:ascii="Book Antiqua" w:hAnsi="Book Antiqua"/>
        </w:rPr>
        <w:tab/>
        <w:t>as inputs;</w:t>
      </w:r>
    </w:p>
    <w:p w:rsidR="00406F78" w:rsidRDefault="00406F78">
      <w:pPr>
        <w:pStyle w:val="j55"/>
        <w:widowControl/>
        <w:rPr>
          <w:rFonts w:ascii="Book Antiqua" w:hAnsi="Book Antiqua"/>
        </w:rPr>
      </w:pPr>
      <w:r>
        <w:rPr>
          <w:rFonts w:ascii="Book Antiqua" w:hAnsi="Book Antiqua"/>
        </w:rPr>
        <w:tab/>
        <w:t xml:space="preserve">  Store the result in register R.</w:t>
      </w:r>
    </w:p>
    <w:p w:rsidR="00406F78" w:rsidRDefault="00406F78">
      <w:pPr>
        <w:pStyle w:val="j21-55"/>
        <w:widowControl/>
        <w:rPr>
          <w:rFonts w:ascii="Book Antiqua" w:hAnsi="Book Antiqua"/>
        </w:rPr>
      </w:pPr>
      <w:r>
        <w:rPr>
          <w:rFonts w:ascii="Book Antiqua" w:hAnsi="Book Antiqua"/>
        </w:rPr>
        <w:t>31. Same as Problem 24 except that the floating-point circuitry is activated.</w:t>
      </w:r>
    </w:p>
    <w:p w:rsidR="00406F78" w:rsidRDefault="00406F78">
      <w:pPr>
        <w:pStyle w:val="j21-55"/>
        <w:widowControl/>
        <w:rPr>
          <w:rFonts w:ascii="Book Antiqua" w:hAnsi="Book Antiqua"/>
        </w:rPr>
      </w:pPr>
      <w:r>
        <w:rPr>
          <w:rFonts w:ascii="Book Antiqua" w:hAnsi="Book Antiqua"/>
        </w:rPr>
        <w:t xml:space="preserve">32. a. </w:t>
      </w:r>
      <w:r w:rsidR="002D273B">
        <w:rPr>
          <w:rFonts w:ascii="Book Antiqua" w:hAnsi="Book Antiqua"/>
        </w:rPr>
        <w:t xml:space="preserve">02 </w:t>
      </w:r>
      <w:r>
        <w:rPr>
          <w:rFonts w:ascii="Book Antiqua" w:hAnsi="Book Antiqua"/>
        </w:rPr>
        <w:t xml:space="preserve">b. </w:t>
      </w:r>
      <w:r w:rsidR="00526AB2">
        <w:rPr>
          <w:rFonts w:ascii="Book Antiqua" w:hAnsi="Book Antiqua"/>
        </w:rPr>
        <w:t xml:space="preserve">AC </w:t>
      </w:r>
      <w:r>
        <w:rPr>
          <w:rFonts w:ascii="Book Antiqua" w:hAnsi="Book Antiqua"/>
        </w:rPr>
        <w:t xml:space="preserve">c. </w:t>
      </w:r>
      <w:r w:rsidR="002D273B">
        <w:rPr>
          <w:rFonts w:ascii="Book Antiqua" w:hAnsi="Book Antiqua"/>
        </w:rPr>
        <w:t xml:space="preserve">FA </w:t>
      </w:r>
      <w:r>
        <w:rPr>
          <w:rFonts w:ascii="Book Antiqua" w:hAnsi="Book Antiqua"/>
        </w:rPr>
        <w:t xml:space="preserve">d. 08 e. </w:t>
      </w:r>
      <w:r w:rsidR="00526AB2">
        <w:rPr>
          <w:rFonts w:ascii="Book Antiqua" w:hAnsi="Book Antiqua"/>
        </w:rPr>
        <w:t>F2</w:t>
      </w:r>
    </w:p>
    <w:p w:rsidR="00406F78" w:rsidRDefault="00406F78">
      <w:pPr>
        <w:pStyle w:val="j21-55"/>
        <w:widowControl/>
        <w:rPr>
          <w:rFonts w:ascii="Book Antiqua" w:hAnsi="Book Antiqua"/>
        </w:rPr>
      </w:pPr>
      <w:r>
        <w:rPr>
          <w:rFonts w:ascii="Book Antiqua" w:hAnsi="Book Antiqua"/>
        </w:rPr>
        <w:t xml:space="preserve">33.     a.            b.               c.                d.  </w:t>
      </w:r>
    </w:p>
    <w:p w:rsidR="00406F78" w:rsidRDefault="00406F78">
      <w:pPr>
        <w:pStyle w:val="columns"/>
        <w:widowControl/>
        <w:tabs>
          <w:tab w:val="clear" w:pos="3744"/>
          <w:tab w:val="left" w:pos="3510"/>
        </w:tabs>
        <w:rPr>
          <w:rFonts w:ascii="Lucida Sans" w:hAnsi="Lucida Sans"/>
        </w:rPr>
      </w:pPr>
      <w:r>
        <w:tab/>
      </w:r>
      <w:r w:rsidR="00526AB2">
        <w:rPr>
          <w:rFonts w:ascii="Lucida Sans" w:hAnsi="Lucida Sans"/>
        </w:rPr>
        <w:t xml:space="preserve">1044 </w:t>
      </w:r>
      <w:r>
        <w:rPr>
          <w:rFonts w:ascii="Lucida Sans" w:hAnsi="Lucida Sans"/>
        </w:rPr>
        <w:tab/>
        <w:t xml:space="preserve">1034 </w:t>
      </w:r>
      <w:r>
        <w:rPr>
          <w:rFonts w:ascii="Lucida Sans" w:hAnsi="Lucida Sans"/>
        </w:rPr>
        <w:tab/>
        <w:t xml:space="preserve">10A5 </w:t>
      </w:r>
      <w:r>
        <w:rPr>
          <w:rFonts w:ascii="Lucida Sans" w:hAnsi="Lucida Sans"/>
        </w:rPr>
        <w:tab/>
        <w:t>10A5</w:t>
      </w:r>
    </w:p>
    <w:p w:rsidR="00406F78" w:rsidRDefault="00406F78">
      <w:pPr>
        <w:pStyle w:val="columns"/>
        <w:widowControl/>
        <w:tabs>
          <w:tab w:val="clear" w:pos="3744"/>
          <w:tab w:val="left" w:pos="3510"/>
        </w:tabs>
        <w:rPr>
          <w:rFonts w:ascii="Lucida Sans" w:hAnsi="Lucida Sans"/>
        </w:rPr>
      </w:pPr>
      <w:r>
        <w:tab/>
      </w:r>
      <w:r w:rsidR="00526AB2">
        <w:rPr>
          <w:rFonts w:ascii="Lucida Sans" w:hAnsi="Lucida Sans"/>
        </w:rPr>
        <w:t xml:space="preserve">30AA </w:t>
      </w:r>
      <w:r>
        <w:rPr>
          <w:rFonts w:ascii="Lucida Sans" w:hAnsi="Lucida Sans"/>
        </w:rPr>
        <w:tab/>
        <w:t xml:space="preserve">21F0 </w:t>
      </w:r>
      <w:r>
        <w:rPr>
          <w:rFonts w:ascii="Lucida Sans" w:hAnsi="Lucida Sans"/>
        </w:rPr>
        <w:tab/>
        <w:t xml:space="preserve">210F </w:t>
      </w:r>
      <w:r>
        <w:rPr>
          <w:rFonts w:ascii="Lucida Sans" w:hAnsi="Lucida Sans"/>
        </w:rPr>
        <w:tab/>
        <w:t>210F</w:t>
      </w:r>
    </w:p>
    <w:p w:rsidR="00406F78" w:rsidRDefault="00406F78">
      <w:pPr>
        <w:pStyle w:val="columns"/>
        <w:widowControl/>
        <w:tabs>
          <w:tab w:val="clear" w:pos="3744"/>
          <w:tab w:val="left" w:pos="3510"/>
        </w:tabs>
        <w:rPr>
          <w:rFonts w:ascii="Lucida Sans" w:hAnsi="Lucida Sans"/>
        </w:rPr>
      </w:pPr>
      <w:r>
        <w:rPr>
          <w:rFonts w:ascii="Lucida Sans" w:hAnsi="Lucida Sans"/>
        </w:rPr>
        <w:tab/>
      </w:r>
      <w:r>
        <w:rPr>
          <w:rFonts w:ascii="Lucida Sans" w:hAnsi="Lucida Sans"/>
        </w:rPr>
        <w:tab/>
        <w:t xml:space="preserve">8001 </w:t>
      </w:r>
      <w:r>
        <w:rPr>
          <w:rFonts w:ascii="Lucida Sans" w:hAnsi="Lucida Sans"/>
        </w:rPr>
        <w:tab/>
        <w:t xml:space="preserve">8001 </w:t>
      </w:r>
      <w:r>
        <w:rPr>
          <w:rFonts w:ascii="Lucida Sans" w:hAnsi="Lucida Sans"/>
        </w:rPr>
        <w:tab/>
        <w:t>8001</w:t>
      </w:r>
    </w:p>
    <w:p w:rsidR="00406F78" w:rsidRDefault="00406F78">
      <w:pPr>
        <w:pStyle w:val="columns"/>
        <w:widowControl/>
        <w:tabs>
          <w:tab w:val="clear" w:pos="3744"/>
          <w:tab w:val="left" w:pos="3510"/>
        </w:tabs>
        <w:rPr>
          <w:rFonts w:ascii="Lucida Sans" w:hAnsi="Lucida Sans"/>
        </w:rPr>
      </w:pPr>
      <w:r>
        <w:rPr>
          <w:rFonts w:ascii="Lucida Sans" w:hAnsi="Lucida Sans"/>
        </w:rPr>
        <w:tab/>
      </w:r>
      <w:r>
        <w:rPr>
          <w:rFonts w:ascii="Lucida Sans" w:hAnsi="Lucida Sans"/>
        </w:rPr>
        <w:tab/>
        <w:t xml:space="preserve">3034 </w:t>
      </w:r>
      <w:r>
        <w:rPr>
          <w:rFonts w:ascii="Lucida Sans" w:hAnsi="Lucida Sans"/>
        </w:rPr>
        <w:tab/>
        <w:t xml:space="preserve">12A6 </w:t>
      </w:r>
      <w:r>
        <w:rPr>
          <w:rFonts w:ascii="Lucida Sans" w:hAnsi="Lucida Sans"/>
        </w:rPr>
        <w:tab/>
        <w:t>4001</w:t>
      </w:r>
    </w:p>
    <w:p w:rsidR="00406F78" w:rsidRDefault="00406F78">
      <w:pPr>
        <w:pStyle w:val="columns"/>
        <w:widowControl/>
        <w:tabs>
          <w:tab w:val="clear" w:pos="3744"/>
          <w:tab w:val="left" w:pos="3510"/>
        </w:tabs>
        <w:rPr>
          <w:rFonts w:ascii="Lucida Sans" w:hAnsi="Lucida Sans"/>
        </w:rPr>
      </w:pPr>
      <w:r>
        <w:rPr>
          <w:rFonts w:ascii="Lucida Sans" w:hAnsi="Lucida Sans"/>
        </w:rPr>
        <w:tab/>
      </w:r>
      <w:r>
        <w:rPr>
          <w:rFonts w:ascii="Lucida Sans" w:hAnsi="Lucida Sans"/>
        </w:rPr>
        <w:tab/>
      </w:r>
      <w:r>
        <w:rPr>
          <w:rFonts w:ascii="Lucida Sans" w:hAnsi="Lucida Sans"/>
        </w:rPr>
        <w:tab/>
        <w:t xml:space="preserve">21F0 </w:t>
      </w:r>
      <w:r>
        <w:rPr>
          <w:rFonts w:ascii="Lucida Sans" w:hAnsi="Lucida Sans"/>
        </w:rPr>
        <w:tab/>
        <w:t>A104</w:t>
      </w:r>
    </w:p>
    <w:p w:rsidR="00406F78" w:rsidRDefault="00406F78">
      <w:pPr>
        <w:pStyle w:val="columns"/>
        <w:widowControl/>
        <w:tabs>
          <w:tab w:val="clear" w:pos="3744"/>
          <w:tab w:val="left" w:pos="3510"/>
        </w:tabs>
        <w:rPr>
          <w:rFonts w:ascii="Lucida Sans" w:hAnsi="Lucida Sans"/>
        </w:rPr>
      </w:pPr>
      <w:r>
        <w:rPr>
          <w:rFonts w:ascii="Lucida Sans" w:hAnsi="Lucida Sans"/>
        </w:rPr>
        <w:tab/>
      </w:r>
      <w:r>
        <w:rPr>
          <w:rFonts w:ascii="Lucida Sans" w:hAnsi="Lucida Sans"/>
        </w:rPr>
        <w:tab/>
      </w:r>
      <w:r>
        <w:rPr>
          <w:rFonts w:ascii="Lucida Sans" w:hAnsi="Lucida Sans"/>
        </w:rPr>
        <w:tab/>
        <w:t xml:space="preserve">8212 </w:t>
      </w:r>
      <w:r>
        <w:rPr>
          <w:rFonts w:ascii="Lucida Sans" w:hAnsi="Lucida Sans"/>
        </w:rPr>
        <w:tab/>
        <w:t>7001</w:t>
      </w:r>
    </w:p>
    <w:p w:rsidR="00406F78" w:rsidRDefault="00406F78">
      <w:pPr>
        <w:pStyle w:val="columns"/>
        <w:widowControl/>
        <w:tabs>
          <w:tab w:val="clear" w:pos="3744"/>
          <w:tab w:val="left" w:pos="3510"/>
        </w:tabs>
        <w:rPr>
          <w:rFonts w:ascii="Lucida Sans" w:hAnsi="Lucida Sans"/>
        </w:rPr>
      </w:pPr>
      <w:r>
        <w:rPr>
          <w:rFonts w:ascii="Lucida Sans" w:hAnsi="Lucida Sans"/>
        </w:rPr>
        <w:tab/>
      </w:r>
      <w:r>
        <w:rPr>
          <w:rFonts w:ascii="Lucida Sans" w:hAnsi="Lucida Sans"/>
        </w:rPr>
        <w:tab/>
      </w:r>
      <w:r>
        <w:rPr>
          <w:rFonts w:ascii="Lucida Sans" w:hAnsi="Lucida Sans"/>
        </w:rPr>
        <w:tab/>
        <w:t xml:space="preserve">7002 </w:t>
      </w:r>
      <w:r>
        <w:rPr>
          <w:rFonts w:ascii="Lucida Sans" w:hAnsi="Lucida Sans"/>
        </w:rPr>
        <w:tab/>
        <w:t>30A5</w:t>
      </w:r>
    </w:p>
    <w:p w:rsidR="00406F78" w:rsidRDefault="00406F78">
      <w:pPr>
        <w:pStyle w:val="columns"/>
        <w:widowControl/>
        <w:tabs>
          <w:tab w:val="clear" w:pos="3744"/>
          <w:tab w:val="left" w:pos="3510"/>
        </w:tabs>
        <w:rPr>
          <w:rFonts w:ascii="Lucida Sans" w:hAnsi="Lucida Sans"/>
        </w:rPr>
      </w:pPr>
      <w:r>
        <w:rPr>
          <w:rFonts w:ascii="Lucida Sans" w:hAnsi="Lucida Sans"/>
        </w:rPr>
        <w:tab/>
      </w:r>
      <w:r>
        <w:rPr>
          <w:rFonts w:ascii="Lucida Sans" w:hAnsi="Lucida Sans"/>
        </w:rPr>
        <w:tab/>
      </w:r>
      <w:r>
        <w:rPr>
          <w:rFonts w:ascii="Lucida Sans" w:hAnsi="Lucida Sans"/>
        </w:rPr>
        <w:tab/>
        <w:t>30A6</w:t>
      </w:r>
    </w:p>
    <w:p w:rsidR="00406F78" w:rsidRDefault="00406F78">
      <w:pPr>
        <w:pStyle w:val="j21-55"/>
        <w:widowControl/>
        <w:rPr>
          <w:rFonts w:ascii="Book Antiqua" w:hAnsi="Book Antiqua"/>
        </w:rPr>
      </w:pPr>
      <w:r>
        <w:rPr>
          <w:rFonts w:ascii="Book Antiqua" w:hAnsi="Book Antiqua"/>
        </w:rPr>
        <w:t xml:space="preserve">34.  a. </w:t>
      </w:r>
      <w:r w:rsidR="007600B3">
        <w:rPr>
          <w:rFonts w:ascii="Book Antiqua" w:hAnsi="Book Antiqua"/>
        </w:rPr>
        <w:t xml:space="preserve">101001   </w:t>
      </w:r>
      <w:r>
        <w:rPr>
          <w:rFonts w:ascii="Book Antiqua" w:hAnsi="Book Antiqua"/>
        </w:rPr>
        <w:t xml:space="preserve">b. 000000   c. 000100   d. </w:t>
      </w:r>
      <w:r w:rsidR="007600B3">
        <w:rPr>
          <w:rFonts w:ascii="Book Antiqua" w:hAnsi="Book Antiqua"/>
        </w:rPr>
        <w:t xml:space="preserve">110011   </w:t>
      </w:r>
      <w:r>
        <w:rPr>
          <w:rFonts w:ascii="Book Antiqua" w:hAnsi="Book Antiqua"/>
        </w:rPr>
        <w:t xml:space="preserve">e. 111001   f. </w:t>
      </w:r>
      <w:r w:rsidR="007600B3">
        <w:rPr>
          <w:rFonts w:ascii="Book Antiqua" w:hAnsi="Book Antiqua"/>
        </w:rPr>
        <w:t>111110</w:t>
      </w:r>
    </w:p>
    <w:p w:rsidR="00406F78" w:rsidRDefault="00406F78">
      <w:pPr>
        <w:pStyle w:val="j21-55"/>
        <w:widowControl/>
        <w:rPr>
          <w:rFonts w:ascii="Book Antiqua" w:hAnsi="Book Antiqua"/>
        </w:rPr>
      </w:pPr>
      <w:r>
        <w:rPr>
          <w:rFonts w:ascii="Book Antiqua" w:hAnsi="Book Antiqua"/>
        </w:rPr>
        <w:t xml:space="preserve">       g. 010101   h. 111111   i. </w:t>
      </w:r>
      <w:r w:rsidR="007600B3">
        <w:rPr>
          <w:rFonts w:ascii="Book Antiqua" w:hAnsi="Book Antiqua"/>
        </w:rPr>
        <w:t xml:space="preserve">010000    </w:t>
      </w:r>
      <w:r>
        <w:rPr>
          <w:rFonts w:ascii="Book Antiqua" w:hAnsi="Book Antiqua"/>
        </w:rPr>
        <w:t xml:space="preserve">j. </w:t>
      </w:r>
      <w:r w:rsidR="007600B3">
        <w:rPr>
          <w:rFonts w:ascii="Book Antiqua" w:hAnsi="Book Antiqua"/>
        </w:rPr>
        <w:t xml:space="preserve">101101    </w:t>
      </w:r>
      <w:r>
        <w:rPr>
          <w:rFonts w:ascii="Book Antiqua" w:hAnsi="Book Antiqua"/>
        </w:rPr>
        <w:t xml:space="preserve">k. </w:t>
      </w:r>
      <w:r w:rsidR="007600B3">
        <w:rPr>
          <w:rFonts w:ascii="Book Antiqua" w:hAnsi="Book Antiqua"/>
        </w:rPr>
        <w:t xml:space="preserve">000101   </w:t>
      </w:r>
      <w:r>
        <w:rPr>
          <w:rFonts w:ascii="Book Antiqua" w:hAnsi="Book Antiqua"/>
        </w:rPr>
        <w:t xml:space="preserve">l. </w:t>
      </w:r>
      <w:r w:rsidR="007600B3">
        <w:rPr>
          <w:rFonts w:ascii="Book Antiqua" w:hAnsi="Book Antiqua"/>
        </w:rPr>
        <w:t>001010</w:t>
      </w:r>
    </w:p>
    <w:p w:rsidR="00406F78" w:rsidRDefault="00406F78">
      <w:pPr>
        <w:pStyle w:val="j21-55"/>
        <w:widowControl/>
        <w:rPr>
          <w:rFonts w:ascii="Book Antiqua" w:hAnsi="Book Antiqua"/>
        </w:rPr>
      </w:pPr>
      <w:r>
        <w:rPr>
          <w:rFonts w:ascii="Book Antiqua" w:hAnsi="Book Antiqua"/>
        </w:rPr>
        <w:t xml:space="preserve">35. a. </w:t>
      </w:r>
      <w:r w:rsidR="007600B3">
        <w:rPr>
          <w:rFonts w:ascii="Book Antiqua" w:hAnsi="Book Antiqua"/>
        </w:rPr>
        <w:t xml:space="preserve">OR </w:t>
      </w:r>
      <w:r>
        <w:rPr>
          <w:rFonts w:ascii="Book Antiqua" w:hAnsi="Book Antiqua"/>
        </w:rPr>
        <w:t xml:space="preserve">the byte with </w:t>
      </w:r>
      <w:r w:rsidR="007600B3">
        <w:rPr>
          <w:rFonts w:ascii="Book Antiqua" w:hAnsi="Book Antiqua"/>
        </w:rPr>
        <w:t>11110000</w:t>
      </w:r>
      <w:r>
        <w:rPr>
          <w:rFonts w:ascii="Book Antiqua" w:hAnsi="Book Antiqua"/>
        </w:rPr>
        <w:t>.</w:t>
      </w:r>
    </w:p>
    <w:p w:rsidR="00406F78" w:rsidRDefault="00406F78">
      <w:pPr>
        <w:pStyle w:val="j21-55"/>
        <w:widowControl/>
        <w:ind w:firstLine="240"/>
        <w:rPr>
          <w:rFonts w:ascii="Book Antiqua" w:hAnsi="Book Antiqua"/>
        </w:rPr>
      </w:pPr>
      <w:r>
        <w:rPr>
          <w:rFonts w:ascii="Book Antiqua" w:hAnsi="Book Antiqua"/>
        </w:rPr>
        <w:t xml:space="preserve">  b. XOR the byte with.</w:t>
      </w:r>
      <w:r w:rsidR="00B76C29" w:rsidRPr="00B76C29">
        <w:rPr>
          <w:rFonts w:ascii="Book Antiqua" w:hAnsi="Book Antiqua"/>
        </w:rPr>
        <w:t>10000000</w:t>
      </w:r>
      <w:r w:rsidR="00B76C29">
        <w:rPr>
          <w:rFonts w:ascii="Book Antiqua" w:hAnsi="Book Antiqua"/>
        </w:rPr>
        <w:t>.</w:t>
      </w:r>
    </w:p>
    <w:p w:rsidR="00406F78" w:rsidRDefault="00406F78">
      <w:pPr>
        <w:pStyle w:val="j21-55"/>
        <w:widowControl/>
        <w:ind w:firstLine="240"/>
        <w:rPr>
          <w:rFonts w:ascii="Book Antiqua" w:hAnsi="Book Antiqua"/>
        </w:rPr>
      </w:pPr>
      <w:r>
        <w:rPr>
          <w:rFonts w:ascii="Book Antiqua" w:hAnsi="Book Antiqua"/>
        </w:rPr>
        <w:t xml:space="preserve">  c. XOR the byte with </w:t>
      </w:r>
      <w:r w:rsidR="00B76C29">
        <w:rPr>
          <w:rFonts w:ascii="Book Antiqua" w:hAnsi="Book Antiqua"/>
        </w:rPr>
        <w:t>11111111</w:t>
      </w:r>
      <w:r>
        <w:rPr>
          <w:rFonts w:ascii="Book Antiqua" w:hAnsi="Book Antiqua"/>
        </w:rPr>
        <w:t>.</w:t>
      </w:r>
    </w:p>
    <w:p w:rsidR="00406F78" w:rsidRDefault="00406F78">
      <w:pPr>
        <w:pStyle w:val="j21-55"/>
        <w:widowControl/>
        <w:ind w:firstLine="240"/>
        <w:rPr>
          <w:rFonts w:ascii="Book Antiqua" w:hAnsi="Book Antiqua"/>
        </w:rPr>
      </w:pPr>
      <w:r>
        <w:rPr>
          <w:rFonts w:ascii="Book Antiqua" w:hAnsi="Book Antiqua"/>
        </w:rPr>
        <w:t xml:space="preserve">  d. </w:t>
      </w:r>
      <w:r w:rsidR="00B76C29">
        <w:rPr>
          <w:rFonts w:ascii="Book Antiqua" w:hAnsi="Book Antiqua"/>
        </w:rPr>
        <w:t xml:space="preserve">AND </w:t>
      </w:r>
      <w:r>
        <w:rPr>
          <w:rFonts w:ascii="Book Antiqua" w:hAnsi="Book Antiqua"/>
        </w:rPr>
        <w:t xml:space="preserve">the byte with </w:t>
      </w:r>
      <w:r w:rsidR="00B76C29">
        <w:rPr>
          <w:rFonts w:ascii="Book Antiqua" w:hAnsi="Book Antiqua"/>
        </w:rPr>
        <w:t>11111110</w:t>
      </w:r>
      <w:r>
        <w:rPr>
          <w:rFonts w:ascii="Book Antiqua" w:hAnsi="Book Antiqua"/>
        </w:rPr>
        <w:t>.</w:t>
      </w:r>
    </w:p>
    <w:p w:rsidR="00406F78" w:rsidRDefault="00406F78">
      <w:pPr>
        <w:pStyle w:val="j21-55"/>
        <w:widowControl/>
        <w:ind w:firstLine="240"/>
        <w:rPr>
          <w:rFonts w:ascii="Book Antiqua" w:hAnsi="Book Antiqua"/>
        </w:rPr>
      </w:pPr>
      <w:r>
        <w:rPr>
          <w:rFonts w:ascii="Book Antiqua" w:hAnsi="Book Antiqua"/>
        </w:rPr>
        <w:t xml:space="preserve">  e. OR the byte with 01111111.</w:t>
      </w:r>
    </w:p>
    <w:p w:rsidR="00406F78" w:rsidRDefault="00406F78">
      <w:pPr>
        <w:pStyle w:val="j21-55"/>
        <w:widowControl/>
        <w:rPr>
          <w:rFonts w:ascii="Book Antiqua" w:hAnsi="Book Antiqua"/>
        </w:rPr>
      </w:pPr>
      <w:r>
        <w:rPr>
          <w:rFonts w:ascii="Book Antiqua" w:hAnsi="Book Antiqua"/>
        </w:rPr>
        <w:t>36. XOR the input string with 10000001.</w:t>
      </w:r>
    </w:p>
    <w:p w:rsidR="00406F78" w:rsidRDefault="00406F78">
      <w:pPr>
        <w:pStyle w:val="j21-55"/>
        <w:widowControl/>
        <w:rPr>
          <w:rFonts w:ascii="Book Antiqua" w:hAnsi="Book Antiqua"/>
        </w:rPr>
      </w:pPr>
      <w:r>
        <w:rPr>
          <w:rFonts w:ascii="Book Antiqua" w:hAnsi="Book Antiqua"/>
        </w:rPr>
        <w:t xml:space="preserve">37. First AND the input byte with 10000001, then XOR the result with 10000001. </w:t>
      </w:r>
    </w:p>
    <w:p w:rsidR="00406F78" w:rsidRDefault="00406F78">
      <w:pPr>
        <w:pStyle w:val="j21-55"/>
        <w:widowControl/>
        <w:rPr>
          <w:rFonts w:ascii="Book Antiqua" w:hAnsi="Book Antiqua"/>
        </w:rPr>
      </w:pPr>
      <w:r>
        <w:rPr>
          <w:rFonts w:ascii="Book Antiqua" w:hAnsi="Book Antiqua"/>
        </w:rPr>
        <w:t>38.  a. 11010   b. 00001111   c. 010  d. 001010   e. 10000</w:t>
      </w:r>
    </w:p>
    <w:p w:rsidR="00406F78" w:rsidRDefault="00406F78">
      <w:pPr>
        <w:pStyle w:val="j21-55"/>
        <w:widowControl/>
        <w:rPr>
          <w:rFonts w:ascii="Book Antiqua" w:hAnsi="Book Antiqua"/>
        </w:rPr>
      </w:pPr>
      <w:r>
        <w:rPr>
          <w:rFonts w:ascii="Book Antiqua" w:hAnsi="Book Antiqua"/>
        </w:rPr>
        <w:t xml:space="preserve">39.  a. </w:t>
      </w:r>
      <w:r w:rsidR="0078518C">
        <w:rPr>
          <w:rFonts w:ascii="Book Antiqua" w:hAnsi="Book Antiqua"/>
        </w:rPr>
        <w:t xml:space="preserve">CF   </w:t>
      </w:r>
      <w:r>
        <w:rPr>
          <w:rFonts w:ascii="Book Antiqua" w:hAnsi="Book Antiqua"/>
        </w:rPr>
        <w:t xml:space="preserve">b. </w:t>
      </w:r>
      <w:r w:rsidR="0078518C">
        <w:rPr>
          <w:rFonts w:ascii="Book Antiqua" w:hAnsi="Book Antiqua"/>
        </w:rPr>
        <w:t xml:space="preserve">43   </w:t>
      </w:r>
      <w:r>
        <w:rPr>
          <w:rFonts w:ascii="Book Antiqua" w:hAnsi="Book Antiqua"/>
        </w:rPr>
        <w:t xml:space="preserve">c. FF   d. </w:t>
      </w:r>
      <w:r w:rsidR="0078518C">
        <w:rPr>
          <w:rFonts w:ascii="Book Antiqua" w:hAnsi="Book Antiqua"/>
        </w:rPr>
        <w:t>DD</w:t>
      </w:r>
    </w:p>
    <w:p w:rsidR="00406F78" w:rsidRDefault="00406F78">
      <w:pPr>
        <w:pStyle w:val="j21-55"/>
        <w:widowControl/>
        <w:rPr>
          <w:rFonts w:ascii="Book Antiqua" w:hAnsi="Book Antiqua"/>
        </w:rPr>
      </w:pPr>
      <w:r>
        <w:t xml:space="preserve">40.  a. </w:t>
      </w:r>
      <w:r w:rsidR="0078518C">
        <w:t xml:space="preserve">AB05    </w:t>
      </w:r>
      <w:r>
        <w:t xml:space="preserve">b.  </w:t>
      </w:r>
      <w:r w:rsidR="0078518C">
        <w:t>AB06</w:t>
      </w:r>
    </w:p>
    <w:p w:rsidR="00406F78" w:rsidRDefault="00406F78">
      <w:pPr>
        <w:pStyle w:val="j21-55"/>
        <w:widowControl/>
      </w:pPr>
      <w:r>
        <w:rPr>
          <w:rFonts w:ascii="Book Antiqua" w:hAnsi="Book Antiqua"/>
        </w:rPr>
        <w:t xml:space="preserve">41.  </w:t>
      </w:r>
      <w:r>
        <w:rPr>
          <w:rFonts w:ascii="Book Antiqua" w:hAnsi="Book Antiqua"/>
          <w:u w:val="single"/>
        </w:rPr>
        <w:t>Address</w:t>
      </w:r>
      <w:r>
        <w:rPr>
          <w:rFonts w:ascii="Book Antiqua" w:hAnsi="Book Antiqua"/>
        </w:rPr>
        <w:t xml:space="preserve"> </w:t>
      </w:r>
      <w:r>
        <w:rPr>
          <w:rFonts w:ascii="Book Antiqua" w:hAnsi="Book Antiqua"/>
          <w:u w:val="single"/>
        </w:rPr>
        <w:t>Contents</w:t>
      </w:r>
    </w:p>
    <w:p w:rsidR="00406F78" w:rsidRDefault="00406F78">
      <w:pPr>
        <w:pStyle w:val="columns"/>
        <w:widowControl/>
        <w:rPr>
          <w:rFonts w:ascii="Courier New" w:hAnsi="Courier New"/>
        </w:rPr>
      </w:pPr>
      <w:r>
        <w:tab/>
      </w:r>
      <w:r>
        <w:rPr>
          <w:rFonts w:ascii="Courier New" w:hAnsi="Courier New"/>
        </w:rPr>
        <w:t xml:space="preserve">00,01 </w:t>
      </w:r>
      <w:r>
        <w:rPr>
          <w:rFonts w:ascii="Courier New" w:hAnsi="Courier New"/>
        </w:rPr>
        <w:tab/>
        <w:t>2008 Initialize registers.</w:t>
      </w:r>
    </w:p>
    <w:p w:rsidR="00406F78" w:rsidRDefault="00406F78">
      <w:pPr>
        <w:pStyle w:val="columns"/>
        <w:widowControl/>
        <w:rPr>
          <w:rFonts w:ascii="Courier New" w:hAnsi="Courier New"/>
        </w:rPr>
      </w:pPr>
      <w:r>
        <w:rPr>
          <w:rFonts w:ascii="Courier New" w:hAnsi="Courier New"/>
        </w:rPr>
        <w:tab/>
        <w:t xml:space="preserve">02,03 </w:t>
      </w:r>
      <w:r>
        <w:rPr>
          <w:rFonts w:ascii="Courier New" w:hAnsi="Courier New"/>
        </w:rPr>
        <w:tab/>
        <w:t>2101</w:t>
      </w:r>
    </w:p>
    <w:p w:rsidR="00406F78" w:rsidRDefault="00406F78">
      <w:pPr>
        <w:pStyle w:val="columns"/>
        <w:widowControl/>
        <w:rPr>
          <w:rFonts w:ascii="Courier New" w:hAnsi="Courier New"/>
        </w:rPr>
      </w:pPr>
      <w:r>
        <w:rPr>
          <w:rFonts w:ascii="Courier New" w:hAnsi="Courier New"/>
        </w:rPr>
        <w:tab/>
        <w:t xml:space="preserve">04,05 </w:t>
      </w:r>
      <w:r>
        <w:rPr>
          <w:rFonts w:ascii="Courier New" w:hAnsi="Courier New"/>
        </w:rPr>
        <w:tab/>
        <w:t>2200</w:t>
      </w:r>
    </w:p>
    <w:p w:rsidR="00406F78" w:rsidRDefault="00406F78">
      <w:pPr>
        <w:pStyle w:val="columns"/>
        <w:widowControl/>
        <w:rPr>
          <w:rFonts w:ascii="Courier New" w:hAnsi="Courier New"/>
        </w:rPr>
      </w:pPr>
      <w:r>
        <w:rPr>
          <w:rFonts w:ascii="Courier New" w:hAnsi="Courier New"/>
        </w:rPr>
        <w:tab/>
        <w:t xml:space="preserve">06,07 </w:t>
      </w:r>
      <w:r>
        <w:rPr>
          <w:rFonts w:ascii="Courier New" w:hAnsi="Courier New"/>
        </w:rPr>
        <w:tab/>
        <w:t>2300</w:t>
      </w:r>
    </w:p>
    <w:p w:rsidR="00406F78" w:rsidRDefault="00406F78">
      <w:pPr>
        <w:pStyle w:val="columns"/>
        <w:widowControl/>
        <w:rPr>
          <w:rFonts w:ascii="Courier New" w:hAnsi="Courier New"/>
        </w:rPr>
      </w:pPr>
      <w:r>
        <w:rPr>
          <w:rFonts w:ascii="Courier New" w:hAnsi="Courier New"/>
        </w:rPr>
        <w:tab/>
        <w:t xml:space="preserve">08,09 </w:t>
      </w:r>
      <w:r>
        <w:rPr>
          <w:rFonts w:ascii="Courier New" w:hAnsi="Courier New"/>
        </w:rPr>
        <w:tab/>
        <w:t>148C Get the bit pattern;</w:t>
      </w:r>
    </w:p>
    <w:p w:rsidR="00406F78" w:rsidRDefault="00406F78">
      <w:pPr>
        <w:pStyle w:val="columns"/>
        <w:widowControl/>
        <w:rPr>
          <w:rFonts w:ascii="Courier New" w:hAnsi="Courier New"/>
        </w:rPr>
      </w:pPr>
      <w:r>
        <w:rPr>
          <w:rFonts w:ascii="Courier New" w:hAnsi="Courier New"/>
        </w:rPr>
        <w:tab/>
        <w:t xml:space="preserve">0A,0B </w:t>
      </w:r>
      <w:r>
        <w:rPr>
          <w:rFonts w:ascii="Courier New" w:hAnsi="Courier New"/>
        </w:rPr>
        <w:tab/>
        <w:t>8541 Extract the least significant bit;</w:t>
      </w:r>
    </w:p>
    <w:p w:rsidR="00406F78" w:rsidRDefault="00406F78">
      <w:pPr>
        <w:pStyle w:val="columns"/>
        <w:widowControl/>
        <w:rPr>
          <w:rFonts w:ascii="Courier New" w:hAnsi="Courier New"/>
        </w:rPr>
      </w:pPr>
      <w:r>
        <w:rPr>
          <w:rFonts w:ascii="Courier New" w:hAnsi="Courier New"/>
        </w:rPr>
        <w:tab/>
        <w:t xml:space="preserve">0C,0D </w:t>
      </w:r>
      <w:r>
        <w:rPr>
          <w:rFonts w:ascii="Courier New" w:hAnsi="Courier New"/>
        </w:rPr>
        <w:tab/>
        <w:t>7335 Insert it into the result.</w:t>
      </w:r>
    </w:p>
    <w:p w:rsidR="00406F78" w:rsidRDefault="00406F78">
      <w:pPr>
        <w:pStyle w:val="columns"/>
        <w:widowControl/>
        <w:rPr>
          <w:rFonts w:ascii="Courier New" w:hAnsi="Courier New"/>
        </w:rPr>
      </w:pPr>
      <w:r>
        <w:rPr>
          <w:rFonts w:ascii="Courier New" w:hAnsi="Courier New"/>
        </w:rPr>
        <w:tab/>
        <w:t xml:space="preserve">0E,0F </w:t>
      </w:r>
      <w:r>
        <w:rPr>
          <w:rFonts w:ascii="Courier New" w:hAnsi="Courier New"/>
        </w:rPr>
        <w:tab/>
        <w:t>6212</w:t>
      </w:r>
    </w:p>
    <w:p w:rsidR="00406F78" w:rsidRDefault="00406F78">
      <w:pPr>
        <w:pStyle w:val="columns"/>
        <w:widowControl/>
        <w:rPr>
          <w:rFonts w:ascii="Courier New" w:hAnsi="Courier New"/>
        </w:rPr>
      </w:pPr>
      <w:r>
        <w:rPr>
          <w:rFonts w:ascii="Courier New" w:hAnsi="Courier New"/>
        </w:rPr>
        <w:lastRenderedPageBreak/>
        <w:tab/>
        <w:t xml:space="preserve">10,11 </w:t>
      </w:r>
      <w:r>
        <w:rPr>
          <w:rFonts w:ascii="Courier New" w:hAnsi="Courier New"/>
        </w:rPr>
        <w:tab/>
        <w:t>B218 Are we done?</w:t>
      </w:r>
    </w:p>
    <w:p w:rsidR="00406F78" w:rsidRDefault="00406F78">
      <w:pPr>
        <w:pStyle w:val="columns"/>
        <w:widowControl/>
        <w:rPr>
          <w:rFonts w:ascii="Courier New" w:hAnsi="Courier New"/>
        </w:rPr>
      </w:pPr>
      <w:r>
        <w:rPr>
          <w:rFonts w:ascii="Courier New" w:hAnsi="Courier New"/>
        </w:rPr>
        <w:tab/>
        <w:t xml:space="preserve">12,13 </w:t>
      </w:r>
      <w:r>
        <w:rPr>
          <w:rFonts w:ascii="Courier New" w:hAnsi="Courier New"/>
        </w:rPr>
        <w:tab/>
        <w:t>A401 If not, rotate registers</w:t>
      </w:r>
    </w:p>
    <w:p w:rsidR="00406F78" w:rsidRDefault="00406F78">
      <w:pPr>
        <w:pStyle w:val="columns"/>
        <w:widowControl/>
        <w:rPr>
          <w:rFonts w:ascii="Courier New" w:hAnsi="Courier New"/>
        </w:rPr>
      </w:pPr>
      <w:r>
        <w:rPr>
          <w:rFonts w:ascii="Courier New" w:hAnsi="Courier New"/>
        </w:rPr>
        <w:tab/>
        <w:t xml:space="preserve">14,15 </w:t>
      </w:r>
      <w:r>
        <w:rPr>
          <w:rFonts w:ascii="Courier New" w:hAnsi="Courier New"/>
        </w:rPr>
        <w:tab/>
        <w:t>A307</w:t>
      </w:r>
    </w:p>
    <w:p w:rsidR="00406F78" w:rsidRDefault="00406F78">
      <w:pPr>
        <w:pStyle w:val="columns"/>
        <w:widowControl/>
        <w:rPr>
          <w:rFonts w:ascii="Courier New" w:hAnsi="Courier New"/>
        </w:rPr>
      </w:pPr>
      <w:r>
        <w:rPr>
          <w:rFonts w:ascii="Courier New" w:hAnsi="Courier New"/>
        </w:rPr>
        <w:tab/>
        <w:t xml:space="preserve">16,17 </w:t>
      </w:r>
      <w:r>
        <w:rPr>
          <w:rFonts w:ascii="Courier New" w:hAnsi="Courier New"/>
        </w:rPr>
        <w:tab/>
        <w:t>B00A   and go back;</w:t>
      </w:r>
    </w:p>
    <w:p w:rsidR="00406F78" w:rsidRDefault="00406F78">
      <w:pPr>
        <w:pStyle w:val="columns"/>
        <w:widowControl/>
        <w:rPr>
          <w:rFonts w:ascii="Courier New" w:hAnsi="Courier New"/>
        </w:rPr>
      </w:pPr>
      <w:r>
        <w:rPr>
          <w:rFonts w:ascii="Courier New" w:hAnsi="Courier New"/>
        </w:rPr>
        <w:tab/>
        <w:t xml:space="preserve">18,19 </w:t>
      </w:r>
      <w:r>
        <w:rPr>
          <w:rFonts w:ascii="Courier New" w:hAnsi="Courier New"/>
        </w:rPr>
        <w:tab/>
        <w:t>338C If yes, store the result</w:t>
      </w:r>
    </w:p>
    <w:p w:rsidR="00406F78" w:rsidRDefault="00406F78">
      <w:pPr>
        <w:pStyle w:val="columns"/>
        <w:widowControl/>
        <w:rPr>
          <w:rFonts w:ascii="Courier New" w:hAnsi="Courier New"/>
        </w:rPr>
      </w:pPr>
      <w:r>
        <w:rPr>
          <w:rFonts w:ascii="Courier New" w:hAnsi="Courier New"/>
        </w:rPr>
        <w:tab/>
        <w:t xml:space="preserve">1A,1B </w:t>
      </w:r>
      <w:r>
        <w:rPr>
          <w:rFonts w:ascii="Courier New" w:hAnsi="Courier New"/>
        </w:rPr>
        <w:tab/>
        <w:t>C000   and halt.</w:t>
      </w:r>
    </w:p>
    <w:p w:rsidR="00406F78" w:rsidRDefault="00406F78">
      <w:pPr>
        <w:pStyle w:val="j21-55"/>
        <w:widowControl/>
        <w:spacing w:after="120"/>
        <w:ind w:left="1195"/>
        <w:rPr>
          <w:rFonts w:ascii="Book Antiqua" w:hAnsi="Book Antiqua"/>
        </w:rPr>
      </w:pPr>
      <w:r>
        <w:rPr>
          <w:rFonts w:ascii="Book Antiqua" w:hAnsi="Book Antiqua"/>
        </w:rPr>
        <w:t>42. The idea is to complement the value at address A1 and then add. Here is one solution:</w:t>
      </w:r>
    </w:p>
    <w:p w:rsidR="00406F78" w:rsidRDefault="00406F78">
      <w:pPr>
        <w:pStyle w:val="columns"/>
      </w:pPr>
      <w:r>
        <w:tab/>
        <w:t>21FF</w:t>
      </w:r>
    </w:p>
    <w:p w:rsidR="00406F78" w:rsidRDefault="00406F78">
      <w:pPr>
        <w:pStyle w:val="columns"/>
      </w:pPr>
      <w:r>
        <w:tab/>
        <w:t>12A1</w:t>
      </w:r>
    </w:p>
    <w:p w:rsidR="00406F78" w:rsidRDefault="00406F78">
      <w:pPr>
        <w:pStyle w:val="columns"/>
      </w:pPr>
      <w:r>
        <w:tab/>
        <w:t>7221</w:t>
      </w:r>
    </w:p>
    <w:p w:rsidR="00406F78" w:rsidRDefault="00406F78">
      <w:pPr>
        <w:pStyle w:val="columns"/>
      </w:pPr>
      <w:r>
        <w:tab/>
      </w:r>
      <w:r w:rsidR="0078518C">
        <w:t>13A2</w:t>
      </w:r>
    </w:p>
    <w:p w:rsidR="00406F78" w:rsidRDefault="00406F78">
      <w:pPr>
        <w:pStyle w:val="columns"/>
      </w:pPr>
      <w:r>
        <w:tab/>
        <w:t>5423</w:t>
      </w:r>
    </w:p>
    <w:p w:rsidR="00406F78" w:rsidRDefault="00406F78">
      <w:pPr>
        <w:pStyle w:val="columns"/>
      </w:pPr>
      <w:r>
        <w:tab/>
      </w:r>
      <w:r w:rsidR="0078518C">
        <w:t>34A0</w:t>
      </w:r>
    </w:p>
    <w:p w:rsidR="007861FA" w:rsidRDefault="00406F78">
      <w:pPr>
        <w:pStyle w:val="j21-55"/>
        <w:widowControl/>
        <w:rPr>
          <w:rFonts w:ascii="Times New Roman" w:hAnsi="Times New Roman"/>
        </w:rPr>
      </w:pPr>
      <w:r>
        <w:rPr>
          <w:rFonts w:ascii="Book Antiqua" w:hAnsi="Book Antiqua"/>
        </w:rPr>
        <w:t xml:space="preserve">43. </w:t>
      </w:r>
      <w:r w:rsidR="007861FA">
        <w:rPr>
          <w:rFonts w:ascii="Times New Roman" w:hAnsi="Times New Roman"/>
        </w:rPr>
        <w:t xml:space="preserve">An uncompressed video stream of the specified format would require a speed of about 1.5 Gbps. Thus, both USB 1.1 and USB 2.0 would be incapable of sending a video stream of this format. A USB 3.0 serial port would be required. It is interesting to note that with compression, a video stream of 1920 X 1080 resolution, 30 fps and 24 bit color space could be sent over a USB 2.0 port. </w:t>
      </w:r>
    </w:p>
    <w:p w:rsidR="00406F78" w:rsidRDefault="00406F78">
      <w:pPr>
        <w:pStyle w:val="j21-55"/>
        <w:widowControl/>
        <w:rPr>
          <w:rFonts w:ascii="Book Antiqua" w:hAnsi="Book Antiqua"/>
        </w:rPr>
      </w:pPr>
      <w:r>
        <w:rPr>
          <w:rFonts w:ascii="Book Antiqua" w:hAnsi="Book Antiqua"/>
        </w:rPr>
        <w:t xml:space="preserve">44. The typist would be typing </w:t>
      </w:r>
      <w:r w:rsidR="0078518C">
        <w:rPr>
          <w:rFonts w:ascii="Book Antiqua" w:hAnsi="Book Antiqua"/>
        </w:rPr>
        <w:t xml:space="preserve">40 </w:t>
      </w:r>
      <w:r>
        <w:rPr>
          <w:rFonts w:ascii="Book Antiqua" w:hAnsi="Book Antiqua"/>
        </w:rPr>
        <w:t xml:space="preserve">x 5 = </w:t>
      </w:r>
      <w:r w:rsidR="0078518C">
        <w:rPr>
          <w:rFonts w:ascii="Book Antiqua" w:hAnsi="Book Antiqua"/>
        </w:rPr>
        <w:t xml:space="preserve">200 </w:t>
      </w:r>
      <w:r>
        <w:rPr>
          <w:rFonts w:ascii="Book Antiqua" w:hAnsi="Book Antiqua"/>
        </w:rPr>
        <w:t>characters per minute, or 1 character every 0.</w:t>
      </w:r>
      <w:r w:rsidR="0078518C">
        <w:rPr>
          <w:rFonts w:ascii="Book Antiqua" w:hAnsi="Book Antiqua"/>
        </w:rPr>
        <w:t xml:space="preserve">3 </w:t>
      </w:r>
      <w:r>
        <w:rPr>
          <w:rFonts w:ascii="Book Antiqua" w:hAnsi="Book Antiqua"/>
        </w:rPr>
        <w:t xml:space="preserve">seconds (= </w:t>
      </w:r>
      <w:r w:rsidR="00753160">
        <w:rPr>
          <w:rFonts w:ascii="Book Antiqua" w:hAnsi="Book Antiqua"/>
        </w:rPr>
        <w:t>300</w:t>
      </w:r>
      <w:r>
        <w:rPr>
          <w:rFonts w:ascii="Book Antiqua" w:hAnsi="Book Antiqua"/>
        </w:rPr>
        <w:t xml:space="preserve">,000 microseconds). During this period the machine could execute </w:t>
      </w:r>
      <w:r w:rsidR="00753160">
        <w:rPr>
          <w:rFonts w:ascii="Book Antiqua" w:hAnsi="Book Antiqua"/>
        </w:rPr>
        <w:t>150</w:t>
      </w:r>
      <w:r>
        <w:rPr>
          <w:rFonts w:ascii="Book Antiqua" w:hAnsi="Book Antiqua"/>
        </w:rPr>
        <w:t>,000,000 instructions.</w:t>
      </w:r>
    </w:p>
    <w:p w:rsidR="00406F78" w:rsidRDefault="00406F78">
      <w:pPr>
        <w:pStyle w:val="j21-55"/>
        <w:widowControl/>
        <w:rPr>
          <w:rFonts w:ascii="Book Antiqua" w:hAnsi="Book Antiqua"/>
        </w:rPr>
      </w:pPr>
      <w:r>
        <w:rPr>
          <w:rFonts w:ascii="Book Antiqua" w:hAnsi="Book Antiqua"/>
        </w:rPr>
        <w:t xml:space="preserve">45. The typist would be producing characters at the rate of </w:t>
      </w:r>
      <w:r w:rsidR="00753160">
        <w:rPr>
          <w:rFonts w:ascii="Book Antiqua" w:hAnsi="Book Antiqua"/>
        </w:rPr>
        <w:t>4</w:t>
      </w:r>
      <w:r>
        <w:rPr>
          <w:rFonts w:ascii="Book Antiqua" w:hAnsi="Book Antiqua"/>
        </w:rPr>
        <w:t xml:space="preserve"> characters per second, which translates to </w:t>
      </w:r>
      <w:r w:rsidR="00753160">
        <w:rPr>
          <w:rFonts w:ascii="Book Antiqua" w:hAnsi="Book Antiqua"/>
        </w:rPr>
        <w:t xml:space="preserve">32 </w:t>
      </w:r>
      <w:r>
        <w:rPr>
          <w:rFonts w:ascii="Book Antiqua" w:hAnsi="Book Antiqua"/>
        </w:rPr>
        <w:t>bps (assuming each character consists of 8 bits).</w:t>
      </w:r>
    </w:p>
    <w:p w:rsidR="00406F78" w:rsidRDefault="00406F78">
      <w:pPr>
        <w:pStyle w:val="j21-55"/>
        <w:widowControl/>
        <w:rPr>
          <w:rFonts w:ascii="Book Antiqua" w:hAnsi="Book Antiqua"/>
        </w:rPr>
      </w:pPr>
      <w:r>
        <w:rPr>
          <w:rFonts w:ascii="Book Antiqua" w:hAnsi="Book Antiqua"/>
        </w:rPr>
        <w:t>4</w:t>
      </w:r>
      <w:r w:rsidR="00967A38">
        <w:rPr>
          <w:rFonts w:ascii="Book Antiqua" w:hAnsi="Book Antiqua"/>
        </w:rPr>
        <w:t>6</w:t>
      </w:r>
      <w:r>
        <w:rPr>
          <w:rFonts w:ascii="Book Antiqua" w:hAnsi="Book Antiqua"/>
        </w:rPr>
        <w:t xml:space="preserve">.  </w:t>
      </w:r>
      <w:r>
        <w:rPr>
          <w:rFonts w:ascii="Book Antiqua" w:hAnsi="Book Antiqua"/>
          <w:u w:val="single"/>
        </w:rPr>
        <w:t>Address</w:t>
      </w:r>
      <w:r>
        <w:rPr>
          <w:rFonts w:ascii="Book Antiqua" w:hAnsi="Book Antiqua"/>
        </w:rPr>
        <w:t xml:space="preserve"> </w:t>
      </w:r>
      <w:r>
        <w:rPr>
          <w:rFonts w:ascii="Book Antiqua" w:hAnsi="Book Antiqua"/>
          <w:u w:val="single"/>
        </w:rPr>
        <w:t>Contents</w:t>
      </w:r>
    </w:p>
    <w:p w:rsidR="00406F78" w:rsidRDefault="00406F78">
      <w:pPr>
        <w:pStyle w:val="columns"/>
        <w:widowControl/>
      </w:pPr>
      <w:r>
        <w:tab/>
        <w:t xml:space="preserve">00,01 </w:t>
      </w:r>
      <w:r>
        <w:tab/>
        <w:t>2000</w:t>
      </w:r>
    </w:p>
    <w:p w:rsidR="00406F78" w:rsidRDefault="00406F78">
      <w:pPr>
        <w:pStyle w:val="columns"/>
        <w:widowControl/>
      </w:pPr>
      <w:r>
        <w:tab/>
        <w:t xml:space="preserve">02,03 </w:t>
      </w:r>
      <w:r>
        <w:tab/>
        <w:t>2101</w:t>
      </w:r>
    </w:p>
    <w:p w:rsidR="00406F78" w:rsidRDefault="00406F78">
      <w:pPr>
        <w:pStyle w:val="columns"/>
        <w:widowControl/>
      </w:pPr>
      <w:r>
        <w:tab/>
        <w:t xml:space="preserve">04,05 </w:t>
      </w:r>
      <w:r>
        <w:tab/>
        <w:t>12FE Get printer status</w:t>
      </w:r>
    </w:p>
    <w:p w:rsidR="00406F78" w:rsidRDefault="00406F78">
      <w:pPr>
        <w:pStyle w:val="columns"/>
        <w:widowControl/>
      </w:pPr>
      <w:r>
        <w:tab/>
        <w:t xml:space="preserve">06,07 </w:t>
      </w:r>
      <w:r>
        <w:tab/>
        <w:t>8212 and check the ready flag.</w:t>
      </w:r>
    </w:p>
    <w:p w:rsidR="00406F78" w:rsidRDefault="00406F78">
      <w:pPr>
        <w:pStyle w:val="columns"/>
        <w:widowControl/>
      </w:pPr>
      <w:r>
        <w:tab/>
        <w:t xml:space="preserve">08,09 </w:t>
      </w:r>
      <w:r>
        <w:tab/>
        <w:t>B004 Wait if not ready.</w:t>
      </w:r>
    </w:p>
    <w:p w:rsidR="00406F78" w:rsidRDefault="00406F78">
      <w:pPr>
        <w:pStyle w:val="columns"/>
        <w:widowControl/>
      </w:pPr>
      <w:r>
        <w:tab/>
        <w:t xml:space="preserve">0A,0B </w:t>
      </w:r>
      <w:r>
        <w:tab/>
        <w:t>35FF Send the data.</w:t>
      </w:r>
    </w:p>
    <w:p w:rsidR="00406F78" w:rsidRDefault="00967A38">
      <w:pPr>
        <w:pStyle w:val="j21-55"/>
        <w:widowControl/>
        <w:rPr>
          <w:rFonts w:ascii="Book Antiqua" w:hAnsi="Book Antiqua"/>
        </w:rPr>
      </w:pPr>
      <w:r>
        <w:rPr>
          <w:rFonts w:ascii="Book Antiqua" w:hAnsi="Book Antiqua"/>
        </w:rPr>
        <w:t>47</w:t>
      </w:r>
      <w:r w:rsidR="00406F78">
        <w:rPr>
          <w:rFonts w:ascii="Book Antiqua" w:hAnsi="Book Antiqua"/>
        </w:rPr>
        <w:t xml:space="preserve">.  </w:t>
      </w:r>
      <w:r w:rsidR="00406F78">
        <w:rPr>
          <w:rFonts w:ascii="Book Antiqua" w:hAnsi="Book Antiqua"/>
          <w:u w:val="single"/>
        </w:rPr>
        <w:t>Address</w:t>
      </w:r>
      <w:r w:rsidR="00406F78">
        <w:rPr>
          <w:rFonts w:ascii="Book Antiqua" w:hAnsi="Book Antiqua"/>
        </w:rPr>
        <w:t xml:space="preserve"> </w:t>
      </w:r>
      <w:r w:rsidR="00406F78">
        <w:rPr>
          <w:rFonts w:ascii="Book Antiqua" w:hAnsi="Book Antiqua"/>
          <w:u w:val="single"/>
        </w:rPr>
        <w:t>Contents</w:t>
      </w:r>
    </w:p>
    <w:p w:rsidR="00406F78" w:rsidRDefault="00406F78">
      <w:pPr>
        <w:pStyle w:val="columns"/>
        <w:widowControl/>
      </w:pPr>
      <w:r>
        <w:tab/>
        <w:t xml:space="preserve">00,01 </w:t>
      </w:r>
      <w:r>
        <w:tab/>
        <w:t>20C1 Initialize registers.</w:t>
      </w:r>
    </w:p>
    <w:p w:rsidR="00406F78" w:rsidRDefault="00406F78">
      <w:pPr>
        <w:pStyle w:val="columns"/>
        <w:widowControl/>
      </w:pPr>
      <w:r>
        <w:tab/>
        <w:t xml:space="preserve">02,03 </w:t>
      </w:r>
      <w:r>
        <w:tab/>
        <w:t>2100</w:t>
      </w:r>
    </w:p>
    <w:p w:rsidR="00406F78" w:rsidRDefault="00406F78">
      <w:pPr>
        <w:pStyle w:val="columns"/>
        <w:widowControl/>
      </w:pPr>
      <w:r>
        <w:tab/>
        <w:t xml:space="preserve">04,05 </w:t>
      </w:r>
      <w:r>
        <w:tab/>
        <w:t>2201</w:t>
      </w:r>
    </w:p>
    <w:p w:rsidR="00406F78" w:rsidRDefault="00406F78">
      <w:pPr>
        <w:pStyle w:val="columns"/>
        <w:widowControl/>
      </w:pPr>
      <w:r>
        <w:tab/>
        <w:t xml:space="preserve">06,07 </w:t>
      </w:r>
      <w:r>
        <w:tab/>
        <w:t>130B</w:t>
      </w:r>
    </w:p>
    <w:p w:rsidR="00406F78" w:rsidRDefault="00406F78">
      <w:pPr>
        <w:pStyle w:val="columns"/>
        <w:widowControl/>
      </w:pPr>
      <w:r>
        <w:tab/>
        <w:t xml:space="preserve">08,09 </w:t>
      </w:r>
      <w:r>
        <w:tab/>
        <w:t>B312 If done, go to halt.</w:t>
      </w:r>
    </w:p>
    <w:p w:rsidR="00406F78" w:rsidRDefault="00406F78">
      <w:pPr>
        <w:pStyle w:val="columns"/>
        <w:widowControl/>
      </w:pPr>
      <w:r>
        <w:tab/>
        <w:t xml:space="preserve">0A,0B </w:t>
      </w:r>
      <w:r>
        <w:tab/>
        <w:t>31A0 Store 00 at destination.</w:t>
      </w:r>
    </w:p>
    <w:p w:rsidR="00406F78" w:rsidRDefault="00406F78">
      <w:pPr>
        <w:pStyle w:val="columns"/>
        <w:widowControl/>
      </w:pPr>
      <w:r>
        <w:tab/>
        <w:t xml:space="preserve">0C,0D </w:t>
      </w:r>
      <w:r>
        <w:tab/>
        <w:t>5332 Change destination</w:t>
      </w:r>
    </w:p>
    <w:p w:rsidR="00406F78" w:rsidRDefault="00406F78">
      <w:pPr>
        <w:pStyle w:val="columns"/>
        <w:widowControl/>
      </w:pPr>
      <w:r>
        <w:tab/>
        <w:t xml:space="preserve">0E,0F </w:t>
      </w:r>
      <w:r>
        <w:tab/>
        <w:t>330B address,</w:t>
      </w:r>
    </w:p>
    <w:p w:rsidR="00406F78" w:rsidRDefault="00406F78">
      <w:pPr>
        <w:pStyle w:val="columns"/>
        <w:widowControl/>
      </w:pPr>
      <w:r>
        <w:tab/>
        <w:t xml:space="preserve">10,11 </w:t>
      </w:r>
      <w:r>
        <w:tab/>
        <w:t>B008 and go back.</w:t>
      </w:r>
    </w:p>
    <w:p w:rsidR="00406F78" w:rsidRDefault="00406F78">
      <w:pPr>
        <w:pStyle w:val="columns"/>
        <w:widowControl/>
      </w:pPr>
      <w:r>
        <w:tab/>
        <w:t xml:space="preserve">12,13 </w:t>
      </w:r>
      <w:r>
        <w:tab/>
        <w:t xml:space="preserve">C000 </w:t>
      </w:r>
    </w:p>
    <w:p w:rsidR="00406F78" w:rsidRDefault="00967A38">
      <w:pPr>
        <w:pStyle w:val="j21-55"/>
        <w:widowControl/>
        <w:rPr>
          <w:rFonts w:ascii="Book Antiqua" w:hAnsi="Book Antiqua"/>
        </w:rPr>
      </w:pPr>
      <w:r>
        <w:rPr>
          <w:rFonts w:ascii="Book Antiqua" w:hAnsi="Book Antiqua"/>
        </w:rPr>
        <w:t>48</w:t>
      </w:r>
      <w:r w:rsidR="00406F78">
        <w:rPr>
          <w:rFonts w:ascii="Book Antiqua" w:hAnsi="Book Antiqua"/>
        </w:rPr>
        <w:t xml:space="preserve">. </w:t>
      </w:r>
      <w:r w:rsidR="00153FE9">
        <w:rPr>
          <w:rFonts w:ascii="Book Antiqua" w:hAnsi="Book Antiqua"/>
        </w:rPr>
        <w:t>15 Mbps is equivalent to 1.875 MBs / sec (or 6.75 GBs / hour)</w:t>
      </w:r>
      <w:r w:rsidR="00406F78">
        <w:rPr>
          <w:rFonts w:ascii="Book Antiqua" w:hAnsi="Book Antiqua"/>
        </w:rPr>
        <w:t>.</w:t>
      </w:r>
      <w:r w:rsidR="00153FE9">
        <w:rPr>
          <w:rFonts w:ascii="Book Antiqua" w:hAnsi="Book Antiqua"/>
        </w:rPr>
        <w:t xml:space="preserve">  Therefore, it would take 29.63 hours to fill the 200 GB drive.</w:t>
      </w:r>
    </w:p>
    <w:p w:rsidR="00406F78" w:rsidRDefault="00967A38">
      <w:pPr>
        <w:pStyle w:val="j21-55"/>
        <w:widowControl/>
        <w:rPr>
          <w:rFonts w:ascii="Book Antiqua" w:hAnsi="Book Antiqua"/>
        </w:rPr>
      </w:pPr>
      <w:r>
        <w:rPr>
          <w:rFonts w:ascii="Book Antiqua" w:hAnsi="Book Antiqua"/>
        </w:rPr>
        <w:t>49</w:t>
      </w:r>
      <w:r w:rsidR="00406F78">
        <w:rPr>
          <w:rFonts w:ascii="Book Antiqua" w:hAnsi="Book Antiqua"/>
        </w:rPr>
        <w:t xml:space="preserve">. </w:t>
      </w:r>
      <w:r w:rsidR="00153FE9">
        <w:rPr>
          <w:rFonts w:ascii="Times New Roman" w:hAnsi="Times New Roman"/>
        </w:rPr>
        <w:t>1.74 megabits</w:t>
      </w:r>
    </w:p>
    <w:p w:rsidR="00406F78" w:rsidRDefault="00967A38">
      <w:pPr>
        <w:pStyle w:val="j21-55"/>
        <w:widowControl/>
        <w:rPr>
          <w:rFonts w:ascii="Book Antiqua" w:hAnsi="Book Antiqua"/>
        </w:rPr>
      </w:pPr>
      <w:r>
        <w:rPr>
          <w:rFonts w:ascii="Book Antiqua" w:hAnsi="Book Antiqua"/>
        </w:rPr>
        <w:t>50</w:t>
      </w:r>
      <w:r w:rsidR="00406F78">
        <w:rPr>
          <w:rFonts w:ascii="Book Antiqua" w:hAnsi="Book Antiqua"/>
        </w:rPr>
        <w:t>. Group the 64 values into 32 pairs. Compute the sum of each pair in parallel. Group these sums into 16 pairs and compute the sums of these pairs in parallel. etc.</w:t>
      </w:r>
    </w:p>
    <w:p w:rsidR="00406F78" w:rsidRDefault="00967A38">
      <w:pPr>
        <w:pStyle w:val="j21-55"/>
        <w:widowControl/>
        <w:rPr>
          <w:rFonts w:ascii="Book Antiqua" w:hAnsi="Book Antiqua"/>
        </w:rPr>
      </w:pPr>
      <w:r>
        <w:rPr>
          <w:rFonts w:ascii="Book Antiqua" w:hAnsi="Book Antiqua"/>
        </w:rPr>
        <w:t>51</w:t>
      </w:r>
      <w:r w:rsidR="00406F78">
        <w:rPr>
          <w:rFonts w:ascii="Book Antiqua" w:hAnsi="Book Antiqua"/>
        </w:rPr>
        <w:t>. CISC involves numerous elaborate machine instructions that can be time consuming. RISC involves fewer and simpler instructions, each of which is efficiently implemented.</w:t>
      </w:r>
    </w:p>
    <w:p w:rsidR="00406F78" w:rsidRDefault="00967A38">
      <w:pPr>
        <w:pStyle w:val="j21-55"/>
        <w:widowControl/>
        <w:rPr>
          <w:rFonts w:ascii="Book Antiqua" w:hAnsi="Book Antiqua"/>
        </w:rPr>
      </w:pPr>
      <w:r>
        <w:rPr>
          <w:rFonts w:ascii="Book Antiqua" w:hAnsi="Book Antiqua"/>
        </w:rPr>
        <w:t>52</w:t>
      </w:r>
      <w:r w:rsidR="00406F78">
        <w:rPr>
          <w:rFonts w:ascii="Book Antiqua" w:hAnsi="Book Antiqua"/>
        </w:rPr>
        <w:t>. How about pipelining and parallel processing? Increasing clock speed is another answer.</w:t>
      </w:r>
    </w:p>
    <w:p w:rsidR="00406F78" w:rsidRDefault="00967A38">
      <w:pPr>
        <w:pStyle w:val="j21-55"/>
        <w:widowControl/>
        <w:rPr>
          <w:rFonts w:ascii="Book Antiqua" w:hAnsi="Book Antiqua"/>
        </w:rPr>
      </w:pPr>
      <w:r>
        <w:rPr>
          <w:rFonts w:ascii="Book Antiqua" w:hAnsi="Book Antiqua"/>
        </w:rPr>
        <w:t>53</w:t>
      </w:r>
      <w:r w:rsidR="00406F78">
        <w:rPr>
          <w:rFonts w:ascii="Book Antiqua" w:hAnsi="Book Antiqua"/>
        </w:rPr>
        <w:t xml:space="preserve">. In a multiprocessor machine several partial sums can be computed simultaneously. </w:t>
      </w:r>
    </w:p>
    <w:p w:rsidR="00406F78" w:rsidRDefault="00406F78">
      <w:pPr>
        <w:pStyle w:val="j231P"/>
        <w:widowControl/>
      </w:pPr>
    </w:p>
    <w:sectPr w:rsidR="00406F78" w:rsidSect="00324182">
      <w:headerReference w:type="even" r:id="rId7"/>
      <w:headerReference w:type="default" r:id="rId8"/>
      <w:footerReference w:type="even" r:id="rId9"/>
      <w:footerReference w:type="default" r:id="rId10"/>
      <w:headerReference w:type="first" r:id="rId11"/>
      <w:footerReference w:type="first" r:id="rId12"/>
      <w:footnotePr>
        <w:numRestart w:val="eachPage"/>
      </w:footnotePr>
      <w:endnotePr>
        <w:numFmt w:val="decimal"/>
      </w:endnotePr>
      <w:pgSz w:w="12240" w:h="15840"/>
      <w:pgMar w:top="1440" w:right="1080" w:bottom="1440" w:left="1080" w:header="720" w:footer="720" w:gutter="0"/>
      <w:pgNumType w:start="8"/>
      <w:cols w:space="720"/>
      <w:docGrid w:linePitch="326"/>
      <w:sectPrChange w:id="6" w:author="Owner" w:date="2011-02-15T08:34:00Z">
        <w:sectPr w:rsidR="00406F78" w:rsidSect="00324182">
          <w:pgMar w:top="1440" w:right="1080" w:bottom="1440" w:left="1080" w:header="720" w:footer="720" w:gutter="0"/>
          <w:docGrid w:linePitch="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2D7" w:rsidRDefault="001A72D7">
      <w:r>
        <w:separator/>
      </w:r>
    </w:p>
  </w:endnote>
  <w:endnote w:type="continuationSeparator" w:id="0">
    <w:p w:rsidR="001A72D7" w:rsidRDefault="001A7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Palatino">
    <w:altName w:val="Book Antiqua"/>
    <w:panose1 w:val="00000000000000000000"/>
    <w:charset w:val="4D"/>
    <w:family w:val="auto"/>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LucidaSans-Demi">
    <w:panose1 w:val="00000000000000000000"/>
    <w:charset w:val="00"/>
    <w:family w:val="swiss"/>
    <w:notTrueType/>
    <w:pitch w:val="default"/>
    <w:sig w:usb0="00000003" w:usb1="00000000" w:usb2="00000000" w:usb3="00000000" w:csb0="00000001" w:csb1="00000000"/>
  </w:font>
  <w:font w:name="Lucida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18C" w:rsidRDefault="0078518C" w:rsidP="008C43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518C" w:rsidRDefault="0078518C" w:rsidP="00537C2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0" w:name="_GoBack" w:displacedByCustomXml="next"/>
  <w:bookmarkEnd w:id="0" w:displacedByCustomXml="next"/>
  <w:customXmlInsRangeStart w:id="1" w:author="Owner" w:date="2011-02-15T08:34:00Z"/>
  <w:sdt>
    <w:sdtPr>
      <w:id w:val="1565443173"/>
      <w:docPartObj>
        <w:docPartGallery w:val="Page Numbers (Bottom of Page)"/>
        <w:docPartUnique/>
      </w:docPartObj>
    </w:sdtPr>
    <w:sdtEndPr>
      <w:rPr>
        <w:noProof/>
      </w:rPr>
    </w:sdtEndPr>
    <w:sdtContent>
      <w:customXmlInsRangeEnd w:id="1"/>
      <w:p w:rsidR="00324182" w:rsidRDefault="00324182">
        <w:pPr>
          <w:pStyle w:val="Footer"/>
          <w:jc w:val="right"/>
          <w:rPr>
            <w:ins w:id="2" w:author="Owner" w:date="2011-02-15T08:34:00Z"/>
          </w:rPr>
        </w:pPr>
        <w:ins w:id="3" w:author="Owner" w:date="2011-02-15T08:34:00Z">
          <w:r>
            <w:fldChar w:fldCharType="begin"/>
          </w:r>
          <w:r>
            <w:instrText xml:space="preserve"> PAGE   \* MERGEFORMAT </w:instrText>
          </w:r>
          <w:r>
            <w:fldChar w:fldCharType="separate"/>
          </w:r>
        </w:ins>
        <w:r>
          <w:rPr>
            <w:noProof/>
          </w:rPr>
          <w:t>8</w:t>
        </w:r>
        <w:ins w:id="4" w:author="Owner" w:date="2011-02-15T08:34:00Z">
          <w:r>
            <w:rPr>
              <w:noProof/>
            </w:rPr>
            <w:fldChar w:fldCharType="end"/>
          </w:r>
        </w:ins>
      </w:p>
      <w:customXmlInsRangeStart w:id="5" w:author="Owner" w:date="2011-02-15T08:34:00Z"/>
    </w:sdtContent>
  </w:sdt>
  <w:customXmlInsRangeEnd w:id="5"/>
  <w:p w:rsidR="0078518C" w:rsidRDefault="0078518C">
    <w:pPr>
      <w:pStyle w:val="Footer"/>
      <w:widowControl/>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47A" w:rsidRDefault="007A04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2D7" w:rsidRDefault="001A72D7">
      <w:r>
        <w:separator/>
      </w:r>
    </w:p>
  </w:footnote>
  <w:footnote w:type="continuationSeparator" w:id="0">
    <w:p w:rsidR="001A72D7" w:rsidRDefault="001A72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47A" w:rsidRDefault="007A04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47A" w:rsidRDefault="007A04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47A" w:rsidRDefault="007A04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49"/>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453"/>
    <w:rsid w:val="000356A5"/>
    <w:rsid w:val="00115453"/>
    <w:rsid w:val="00153FE9"/>
    <w:rsid w:val="001A72D7"/>
    <w:rsid w:val="001C29F3"/>
    <w:rsid w:val="001F7236"/>
    <w:rsid w:val="00215A51"/>
    <w:rsid w:val="00263F1F"/>
    <w:rsid w:val="002940B2"/>
    <w:rsid w:val="002963F0"/>
    <w:rsid w:val="002D273B"/>
    <w:rsid w:val="002E2F03"/>
    <w:rsid w:val="00324182"/>
    <w:rsid w:val="00406F78"/>
    <w:rsid w:val="00511E2C"/>
    <w:rsid w:val="00526AB2"/>
    <w:rsid w:val="00537C27"/>
    <w:rsid w:val="005E3E7C"/>
    <w:rsid w:val="005F6C96"/>
    <w:rsid w:val="00622137"/>
    <w:rsid w:val="006C39C3"/>
    <w:rsid w:val="006E206D"/>
    <w:rsid w:val="00753160"/>
    <w:rsid w:val="007531C6"/>
    <w:rsid w:val="007600B3"/>
    <w:rsid w:val="00760364"/>
    <w:rsid w:val="00781FF6"/>
    <w:rsid w:val="0078518C"/>
    <w:rsid w:val="007861FA"/>
    <w:rsid w:val="007940C7"/>
    <w:rsid w:val="007A047A"/>
    <w:rsid w:val="007A650D"/>
    <w:rsid w:val="00883FD5"/>
    <w:rsid w:val="008C43F5"/>
    <w:rsid w:val="00942DFF"/>
    <w:rsid w:val="00967A38"/>
    <w:rsid w:val="00992FBC"/>
    <w:rsid w:val="00A4684B"/>
    <w:rsid w:val="00AC1F02"/>
    <w:rsid w:val="00B76C29"/>
    <w:rsid w:val="00CB2CF8"/>
    <w:rsid w:val="00DD4A0F"/>
    <w:rsid w:val="00E165B0"/>
    <w:rsid w:val="00F2051D"/>
    <w:rsid w:val="00F515A3"/>
    <w:rsid w:val="00FA7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rFonts w:ascii="New York" w:hAnsi="New York"/>
      <w:sz w:val="24"/>
    </w:rPr>
  </w:style>
  <w:style w:type="paragraph" w:styleId="Heading1">
    <w:name w:val="heading 1"/>
    <w:basedOn w:val="Normal"/>
    <w:next w:val="Normal"/>
    <w:qFormat/>
    <w:pPr>
      <w:keepNext/>
      <w:widowControl/>
      <w:outlineLvl w:val="0"/>
    </w:pPr>
    <w:rPr>
      <w:rFonts w:ascii="Lucida Sans" w:hAnsi="Lucida Sans"/>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55">
    <w:name w:val="j55"/>
    <w:basedOn w:val="Normal"/>
    <w:pPr>
      <w:keepLines/>
      <w:spacing w:line="240" w:lineRule="exact"/>
      <w:ind w:left="1200"/>
      <w:jc w:val="both"/>
    </w:pPr>
    <w:rPr>
      <w:rFonts w:ascii="Palatino" w:hAnsi="Palatino"/>
      <w:sz w:val="20"/>
    </w:rPr>
  </w:style>
  <w:style w:type="paragraph" w:customStyle="1" w:styleId="j56">
    <w:name w:val="j56"/>
    <w:basedOn w:val="j55"/>
    <w:pPr>
      <w:ind w:firstLine="360"/>
    </w:pPr>
  </w:style>
  <w:style w:type="paragraph" w:customStyle="1" w:styleId="j61">
    <w:name w:val="j61"/>
    <w:basedOn w:val="Normal"/>
    <w:next w:val="j62"/>
    <w:pPr>
      <w:pBdr>
        <w:bottom w:val="single" w:sz="12" w:space="0" w:color="auto"/>
      </w:pBdr>
      <w:spacing w:line="180" w:lineRule="exact"/>
      <w:ind w:left="480"/>
    </w:pPr>
    <w:rPr>
      <w:caps/>
    </w:rPr>
  </w:style>
  <w:style w:type="paragraph" w:customStyle="1" w:styleId="j62">
    <w:name w:val="j62"/>
    <w:basedOn w:val="j61"/>
    <w:next w:val="j63"/>
    <w:pPr>
      <w:spacing w:before="80" w:line="520" w:lineRule="exact"/>
      <w:ind w:left="1200"/>
    </w:pPr>
    <w:rPr>
      <w:sz w:val="50"/>
    </w:rPr>
  </w:style>
  <w:style w:type="paragraph" w:customStyle="1" w:styleId="j63">
    <w:name w:val="j63"/>
    <w:basedOn w:val="Normal"/>
    <w:next w:val="j81"/>
    <w:pPr>
      <w:keepNext/>
      <w:keepLines/>
      <w:spacing w:line="280" w:lineRule="exact"/>
      <w:ind w:left="1200"/>
    </w:pPr>
    <w:rPr>
      <w:sz w:val="22"/>
    </w:rPr>
  </w:style>
  <w:style w:type="paragraph" w:customStyle="1" w:styleId="j81">
    <w:name w:val="j81"/>
    <w:basedOn w:val="Normal"/>
    <w:next w:val="j53"/>
    <w:pPr>
      <w:keepLines/>
      <w:tabs>
        <w:tab w:val="left" w:pos="465"/>
      </w:tabs>
      <w:spacing w:before="60" w:line="220" w:lineRule="exact"/>
    </w:pPr>
    <w:rPr>
      <w:sz w:val="20"/>
    </w:rPr>
  </w:style>
  <w:style w:type="paragraph" w:customStyle="1" w:styleId="j53">
    <w:name w:val="j53"/>
    <w:basedOn w:val="j63"/>
    <w:next w:val="j131P"/>
    <w:pPr>
      <w:spacing w:line="260" w:lineRule="exact"/>
    </w:pPr>
    <w:rPr>
      <w:sz w:val="20"/>
    </w:rPr>
  </w:style>
  <w:style w:type="paragraph" w:customStyle="1" w:styleId="j131P">
    <w:name w:val="j131P"/>
    <w:basedOn w:val="j131U"/>
    <w:next w:val="Normal"/>
    <w:pPr>
      <w:tabs>
        <w:tab w:val="clear" w:pos="1660"/>
        <w:tab w:val="right" w:pos="1434"/>
        <w:tab w:val="left" w:pos="1780"/>
      </w:tabs>
      <w:ind w:left="1536" w:hanging="336"/>
    </w:pPr>
  </w:style>
  <w:style w:type="paragraph" w:customStyle="1" w:styleId="j131U">
    <w:name w:val="j131U"/>
    <w:basedOn w:val="j55"/>
    <w:next w:val="j231U-withrule"/>
    <w:pPr>
      <w:tabs>
        <w:tab w:val="left" w:pos="1660"/>
        <w:tab w:val="left" w:pos="2872"/>
        <w:tab w:val="left" w:pos="3127"/>
        <w:tab w:val="left" w:pos="4320"/>
        <w:tab w:val="left" w:pos="4560"/>
        <w:tab w:val="left" w:pos="5647"/>
        <w:tab w:val="left" w:pos="6824"/>
        <w:tab w:val="left" w:pos="7860"/>
      </w:tabs>
      <w:spacing w:before="40" w:line="230" w:lineRule="exact"/>
      <w:ind w:left="1435" w:hanging="235"/>
    </w:pPr>
    <w:rPr>
      <w:sz w:val="18"/>
    </w:rPr>
  </w:style>
  <w:style w:type="paragraph" w:customStyle="1" w:styleId="j231U-withrule">
    <w:name w:val="j231U-with rule"/>
    <w:basedOn w:val="Normal"/>
    <w:next w:val="Normal"/>
    <w:pPr>
      <w:keepLines/>
      <w:pBdr>
        <w:bottom w:val="single" w:sz="6" w:space="0" w:color="auto"/>
      </w:pBdr>
      <w:tabs>
        <w:tab w:val="left" w:pos="470"/>
        <w:tab w:val="left" w:pos="1660"/>
        <w:tab w:val="left" w:pos="7860"/>
      </w:tabs>
      <w:spacing w:before="40" w:line="220" w:lineRule="exact"/>
      <w:ind w:left="235" w:hanging="235"/>
    </w:pPr>
    <w:rPr>
      <w:rFonts w:ascii="Palatino" w:hAnsi="Palatino"/>
      <w:sz w:val="18"/>
    </w:rPr>
  </w:style>
  <w:style w:type="paragraph" w:customStyle="1" w:styleId="j51">
    <w:name w:val="j51"/>
    <w:basedOn w:val="j61"/>
    <w:next w:val="j22-55"/>
  </w:style>
  <w:style w:type="paragraph" w:customStyle="1" w:styleId="j22-55">
    <w:name w:val="j22-55"/>
    <w:basedOn w:val="j55"/>
    <w:next w:val="j241"/>
    <w:pPr>
      <w:spacing w:before="240"/>
    </w:pPr>
  </w:style>
  <w:style w:type="paragraph" w:customStyle="1" w:styleId="j241">
    <w:name w:val="j241"/>
    <w:basedOn w:val="Normal"/>
    <w:pPr>
      <w:keepLines/>
      <w:pBdr>
        <w:top w:val="single" w:sz="6" w:space="0" w:color="auto"/>
      </w:pBdr>
      <w:spacing w:before="600" w:line="240" w:lineRule="exact"/>
    </w:pPr>
    <w:rPr>
      <w:caps/>
      <w:sz w:val="18"/>
    </w:rPr>
  </w:style>
  <w:style w:type="paragraph" w:customStyle="1" w:styleId="j52">
    <w:name w:val="j52"/>
    <w:basedOn w:val="j62"/>
    <w:next w:val="j21-55"/>
    <w:rPr>
      <w:rFonts w:ascii="Lucida Sans" w:hAnsi="Lucida Sans"/>
      <w:caps w:val="0"/>
      <w:sz w:val="48"/>
    </w:rPr>
  </w:style>
  <w:style w:type="paragraph" w:customStyle="1" w:styleId="j21-55">
    <w:name w:val="j21-55"/>
    <w:basedOn w:val="j55"/>
    <w:next w:val="j231P"/>
    <w:pPr>
      <w:spacing w:before="120"/>
    </w:pPr>
  </w:style>
  <w:style w:type="paragraph" w:customStyle="1" w:styleId="j231P">
    <w:name w:val="j231P"/>
    <w:basedOn w:val="j131P"/>
    <w:pPr>
      <w:tabs>
        <w:tab w:val="clear" w:pos="2872"/>
        <w:tab w:val="clear" w:pos="3127"/>
        <w:tab w:val="clear" w:pos="4320"/>
        <w:tab w:val="clear" w:pos="4560"/>
        <w:tab w:val="clear" w:pos="5647"/>
        <w:tab w:val="clear" w:pos="6824"/>
        <w:tab w:val="decimal" w:pos="185"/>
        <w:tab w:val="left" w:pos="540"/>
      </w:tabs>
      <w:spacing w:line="220" w:lineRule="exact"/>
      <w:ind w:left="311" w:hanging="311"/>
    </w:pPr>
  </w:style>
  <w:style w:type="paragraph" w:customStyle="1" w:styleId="j41">
    <w:name w:val="j41"/>
    <w:basedOn w:val="Normal"/>
    <w:next w:val="j21-255"/>
    <w:pPr>
      <w:keepNext/>
      <w:tabs>
        <w:tab w:val="right" w:pos="960"/>
        <w:tab w:val="left" w:pos="1200"/>
      </w:tabs>
      <w:spacing w:before="400" w:line="320" w:lineRule="exact"/>
    </w:pPr>
    <w:rPr>
      <w:rFonts w:ascii="Book Antiqua" w:hAnsi="Book Antiqua"/>
    </w:rPr>
  </w:style>
  <w:style w:type="paragraph" w:customStyle="1" w:styleId="j21-255">
    <w:name w:val="j21-255"/>
    <w:basedOn w:val="j231P"/>
    <w:pPr>
      <w:spacing w:before="140"/>
      <w:ind w:left="0" w:firstLine="0"/>
    </w:pPr>
  </w:style>
  <w:style w:type="paragraph" w:customStyle="1" w:styleId="j231U">
    <w:name w:val="j231U"/>
    <w:basedOn w:val="j131U"/>
    <w:pPr>
      <w:tabs>
        <w:tab w:val="clear" w:pos="2872"/>
        <w:tab w:val="clear" w:pos="3127"/>
        <w:tab w:val="clear" w:pos="4320"/>
        <w:tab w:val="clear" w:pos="4560"/>
        <w:tab w:val="clear" w:pos="5647"/>
        <w:tab w:val="clear" w:pos="6824"/>
        <w:tab w:val="left" w:pos="470"/>
      </w:tabs>
      <w:spacing w:line="220" w:lineRule="exact"/>
      <w:ind w:left="235"/>
    </w:pPr>
  </w:style>
  <w:style w:type="paragraph" w:customStyle="1" w:styleId="j53-56">
    <w:name w:val="j53-56"/>
    <w:basedOn w:val="j53"/>
    <w:next w:val="Normal"/>
    <w:pPr>
      <w:ind w:firstLine="360"/>
    </w:pPr>
  </w:style>
  <w:style w:type="paragraph" w:customStyle="1" w:styleId="j21-33">
    <w:name w:val="j21-33"/>
    <w:basedOn w:val="j33"/>
    <w:next w:val="j21-255"/>
    <w:pPr>
      <w:spacing w:before="120"/>
    </w:pPr>
  </w:style>
  <w:style w:type="paragraph" w:customStyle="1" w:styleId="j33">
    <w:name w:val="j33"/>
    <w:basedOn w:val="j55"/>
    <w:next w:val="Normal"/>
    <w:pPr>
      <w:spacing w:before="60"/>
      <w:ind w:left="1560" w:hanging="360"/>
    </w:pPr>
  </w:style>
  <w:style w:type="paragraph" w:customStyle="1" w:styleId="j81L">
    <w:name w:val="j81L"/>
    <w:basedOn w:val="j81"/>
    <w:pPr>
      <w:pBdr>
        <w:bottom w:val="single" w:sz="6" w:space="0" w:color="auto"/>
      </w:pBdr>
    </w:pPr>
  </w:style>
  <w:style w:type="paragraph" w:styleId="FootnoteText">
    <w:name w:val="footnote text"/>
    <w:basedOn w:val="Normal"/>
    <w:semiHidden/>
    <w:rPr>
      <w:sz w:val="20"/>
    </w:rPr>
  </w:style>
  <w:style w:type="character" w:styleId="FootnoteReference">
    <w:name w:val="footnote reference"/>
    <w:semiHidden/>
    <w:rPr>
      <w:sz w:val="20"/>
      <w:vertAlign w:val="superscript"/>
    </w:rPr>
  </w:style>
  <w:style w:type="paragraph" w:customStyle="1" w:styleId="j49">
    <w:name w:val="j49"/>
    <w:basedOn w:val="Normal"/>
    <w:pPr>
      <w:keepLines/>
      <w:spacing w:line="200" w:lineRule="exact"/>
      <w:ind w:left="240" w:hanging="240"/>
      <w:jc w:val="both"/>
    </w:pPr>
    <w:rPr>
      <w:rFonts w:ascii="Palatino" w:hAnsi="Palatino"/>
      <w:sz w:val="16"/>
    </w:rPr>
  </w:style>
  <w:style w:type="paragraph" w:customStyle="1" w:styleId="columns">
    <w:name w:val="columns"/>
    <w:basedOn w:val="Normal"/>
    <w:pPr>
      <w:tabs>
        <w:tab w:val="left" w:pos="1710"/>
        <w:tab w:val="left" w:pos="2520"/>
        <w:tab w:val="left" w:pos="3744"/>
        <w:tab w:val="left" w:pos="4493"/>
        <w:tab w:val="left" w:pos="5760"/>
        <w:tab w:val="left" w:pos="6480"/>
      </w:tabs>
      <w:spacing w:line="220" w:lineRule="exact"/>
    </w:pPr>
    <w:rPr>
      <w:rFonts w:ascii="Courier" w:hAnsi="Courier"/>
      <w:sz w:val="18"/>
    </w:rPr>
  </w:style>
  <w:style w:type="paragraph" w:styleId="Footer">
    <w:name w:val="footer"/>
    <w:basedOn w:val="Normal"/>
    <w:link w:val="FooterChar"/>
    <w:uiPriority w:val="99"/>
    <w:pPr>
      <w:tabs>
        <w:tab w:val="center" w:pos="4320"/>
        <w:tab w:val="right" w:pos="8640"/>
      </w:tabs>
    </w:pPr>
  </w:style>
  <w:style w:type="paragraph" w:customStyle="1" w:styleId="program">
    <w:name w:val="program"/>
    <w:basedOn w:val="j53"/>
    <w:rPr>
      <w:rFonts w:ascii="Courier" w:hAnsi="Courier"/>
    </w:rPr>
  </w:style>
  <w:style w:type="character" w:styleId="PageNumber">
    <w:name w:val="page number"/>
    <w:rPr>
      <w:sz w:val="20"/>
    </w:rPr>
  </w:style>
  <w:style w:type="paragraph" w:styleId="BalloonText">
    <w:name w:val="Balloon Text"/>
    <w:basedOn w:val="Normal"/>
    <w:semiHidden/>
    <w:rsid w:val="00967A38"/>
    <w:rPr>
      <w:rFonts w:ascii="Tahoma" w:hAnsi="Tahoma" w:cs="Tahoma"/>
      <w:sz w:val="16"/>
      <w:szCs w:val="16"/>
    </w:rPr>
  </w:style>
  <w:style w:type="character" w:styleId="FollowedHyperlink">
    <w:name w:val="FollowedHyperlink"/>
    <w:rsid w:val="005E3E7C"/>
    <w:rPr>
      <w:color w:val="800080"/>
      <w:u w:val="single"/>
    </w:rPr>
  </w:style>
  <w:style w:type="paragraph" w:styleId="Header">
    <w:name w:val="header"/>
    <w:basedOn w:val="Normal"/>
    <w:link w:val="HeaderChar"/>
    <w:rsid w:val="007A047A"/>
    <w:pPr>
      <w:tabs>
        <w:tab w:val="center" w:pos="4680"/>
        <w:tab w:val="right" w:pos="9360"/>
      </w:tabs>
    </w:pPr>
  </w:style>
  <w:style w:type="character" w:customStyle="1" w:styleId="HeaderChar">
    <w:name w:val="Header Char"/>
    <w:basedOn w:val="DefaultParagraphFont"/>
    <w:link w:val="Header"/>
    <w:rsid w:val="007A047A"/>
    <w:rPr>
      <w:rFonts w:ascii="New York" w:hAnsi="New York"/>
      <w:sz w:val="24"/>
    </w:rPr>
  </w:style>
  <w:style w:type="character" w:customStyle="1" w:styleId="FooterChar">
    <w:name w:val="Footer Char"/>
    <w:basedOn w:val="DefaultParagraphFont"/>
    <w:link w:val="Footer"/>
    <w:uiPriority w:val="99"/>
    <w:rsid w:val="007A047A"/>
    <w:rPr>
      <w:rFonts w:ascii="New York" w:hAnsi="New York"/>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rFonts w:ascii="New York" w:hAnsi="New York"/>
      <w:sz w:val="24"/>
    </w:rPr>
  </w:style>
  <w:style w:type="paragraph" w:styleId="Heading1">
    <w:name w:val="heading 1"/>
    <w:basedOn w:val="Normal"/>
    <w:next w:val="Normal"/>
    <w:qFormat/>
    <w:pPr>
      <w:keepNext/>
      <w:widowControl/>
      <w:outlineLvl w:val="0"/>
    </w:pPr>
    <w:rPr>
      <w:rFonts w:ascii="Lucida Sans" w:hAnsi="Lucida Sans"/>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j55">
    <w:name w:val="j55"/>
    <w:basedOn w:val="Normal"/>
    <w:pPr>
      <w:keepLines/>
      <w:spacing w:line="240" w:lineRule="exact"/>
      <w:ind w:left="1200"/>
      <w:jc w:val="both"/>
    </w:pPr>
    <w:rPr>
      <w:rFonts w:ascii="Palatino" w:hAnsi="Palatino"/>
      <w:sz w:val="20"/>
    </w:rPr>
  </w:style>
  <w:style w:type="paragraph" w:customStyle="1" w:styleId="j56">
    <w:name w:val="j56"/>
    <w:basedOn w:val="j55"/>
    <w:pPr>
      <w:ind w:firstLine="360"/>
    </w:pPr>
  </w:style>
  <w:style w:type="paragraph" w:customStyle="1" w:styleId="j61">
    <w:name w:val="j61"/>
    <w:basedOn w:val="Normal"/>
    <w:next w:val="j62"/>
    <w:pPr>
      <w:pBdr>
        <w:bottom w:val="single" w:sz="12" w:space="0" w:color="auto"/>
      </w:pBdr>
      <w:spacing w:line="180" w:lineRule="exact"/>
      <w:ind w:left="480"/>
    </w:pPr>
    <w:rPr>
      <w:caps/>
    </w:rPr>
  </w:style>
  <w:style w:type="paragraph" w:customStyle="1" w:styleId="j62">
    <w:name w:val="j62"/>
    <w:basedOn w:val="j61"/>
    <w:next w:val="j63"/>
    <w:pPr>
      <w:spacing w:before="80" w:line="520" w:lineRule="exact"/>
      <w:ind w:left="1200"/>
    </w:pPr>
    <w:rPr>
      <w:sz w:val="50"/>
    </w:rPr>
  </w:style>
  <w:style w:type="paragraph" w:customStyle="1" w:styleId="j63">
    <w:name w:val="j63"/>
    <w:basedOn w:val="Normal"/>
    <w:next w:val="j81"/>
    <w:pPr>
      <w:keepNext/>
      <w:keepLines/>
      <w:spacing w:line="280" w:lineRule="exact"/>
      <w:ind w:left="1200"/>
    </w:pPr>
    <w:rPr>
      <w:sz w:val="22"/>
    </w:rPr>
  </w:style>
  <w:style w:type="paragraph" w:customStyle="1" w:styleId="j81">
    <w:name w:val="j81"/>
    <w:basedOn w:val="Normal"/>
    <w:next w:val="j53"/>
    <w:pPr>
      <w:keepLines/>
      <w:tabs>
        <w:tab w:val="left" w:pos="465"/>
      </w:tabs>
      <w:spacing w:before="60" w:line="220" w:lineRule="exact"/>
    </w:pPr>
    <w:rPr>
      <w:sz w:val="20"/>
    </w:rPr>
  </w:style>
  <w:style w:type="paragraph" w:customStyle="1" w:styleId="j53">
    <w:name w:val="j53"/>
    <w:basedOn w:val="j63"/>
    <w:next w:val="j131P"/>
    <w:pPr>
      <w:spacing w:line="260" w:lineRule="exact"/>
    </w:pPr>
    <w:rPr>
      <w:sz w:val="20"/>
    </w:rPr>
  </w:style>
  <w:style w:type="paragraph" w:customStyle="1" w:styleId="j131P">
    <w:name w:val="j131P"/>
    <w:basedOn w:val="j131U"/>
    <w:next w:val="Normal"/>
    <w:pPr>
      <w:tabs>
        <w:tab w:val="clear" w:pos="1660"/>
        <w:tab w:val="right" w:pos="1434"/>
        <w:tab w:val="left" w:pos="1780"/>
      </w:tabs>
      <w:ind w:left="1536" w:hanging="336"/>
    </w:pPr>
  </w:style>
  <w:style w:type="paragraph" w:customStyle="1" w:styleId="j131U">
    <w:name w:val="j131U"/>
    <w:basedOn w:val="j55"/>
    <w:next w:val="j231U-withrule"/>
    <w:pPr>
      <w:tabs>
        <w:tab w:val="left" w:pos="1660"/>
        <w:tab w:val="left" w:pos="2872"/>
        <w:tab w:val="left" w:pos="3127"/>
        <w:tab w:val="left" w:pos="4320"/>
        <w:tab w:val="left" w:pos="4560"/>
        <w:tab w:val="left" w:pos="5647"/>
        <w:tab w:val="left" w:pos="6824"/>
        <w:tab w:val="left" w:pos="7860"/>
      </w:tabs>
      <w:spacing w:before="40" w:line="230" w:lineRule="exact"/>
      <w:ind w:left="1435" w:hanging="235"/>
    </w:pPr>
    <w:rPr>
      <w:sz w:val="18"/>
    </w:rPr>
  </w:style>
  <w:style w:type="paragraph" w:customStyle="1" w:styleId="j231U-withrule">
    <w:name w:val="j231U-with rule"/>
    <w:basedOn w:val="Normal"/>
    <w:next w:val="Normal"/>
    <w:pPr>
      <w:keepLines/>
      <w:pBdr>
        <w:bottom w:val="single" w:sz="6" w:space="0" w:color="auto"/>
      </w:pBdr>
      <w:tabs>
        <w:tab w:val="left" w:pos="470"/>
        <w:tab w:val="left" w:pos="1660"/>
        <w:tab w:val="left" w:pos="7860"/>
      </w:tabs>
      <w:spacing w:before="40" w:line="220" w:lineRule="exact"/>
      <w:ind w:left="235" w:hanging="235"/>
    </w:pPr>
    <w:rPr>
      <w:rFonts w:ascii="Palatino" w:hAnsi="Palatino"/>
      <w:sz w:val="18"/>
    </w:rPr>
  </w:style>
  <w:style w:type="paragraph" w:customStyle="1" w:styleId="j51">
    <w:name w:val="j51"/>
    <w:basedOn w:val="j61"/>
    <w:next w:val="j22-55"/>
  </w:style>
  <w:style w:type="paragraph" w:customStyle="1" w:styleId="j22-55">
    <w:name w:val="j22-55"/>
    <w:basedOn w:val="j55"/>
    <w:next w:val="j241"/>
    <w:pPr>
      <w:spacing w:before="240"/>
    </w:pPr>
  </w:style>
  <w:style w:type="paragraph" w:customStyle="1" w:styleId="j241">
    <w:name w:val="j241"/>
    <w:basedOn w:val="Normal"/>
    <w:pPr>
      <w:keepLines/>
      <w:pBdr>
        <w:top w:val="single" w:sz="6" w:space="0" w:color="auto"/>
      </w:pBdr>
      <w:spacing w:before="600" w:line="240" w:lineRule="exact"/>
    </w:pPr>
    <w:rPr>
      <w:caps/>
      <w:sz w:val="18"/>
    </w:rPr>
  </w:style>
  <w:style w:type="paragraph" w:customStyle="1" w:styleId="j52">
    <w:name w:val="j52"/>
    <w:basedOn w:val="j62"/>
    <w:next w:val="j21-55"/>
    <w:rPr>
      <w:rFonts w:ascii="Lucida Sans" w:hAnsi="Lucida Sans"/>
      <w:caps w:val="0"/>
      <w:sz w:val="48"/>
    </w:rPr>
  </w:style>
  <w:style w:type="paragraph" w:customStyle="1" w:styleId="j21-55">
    <w:name w:val="j21-55"/>
    <w:basedOn w:val="j55"/>
    <w:next w:val="j231P"/>
    <w:pPr>
      <w:spacing w:before="120"/>
    </w:pPr>
  </w:style>
  <w:style w:type="paragraph" w:customStyle="1" w:styleId="j231P">
    <w:name w:val="j231P"/>
    <w:basedOn w:val="j131P"/>
    <w:pPr>
      <w:tabs>
        <w:tab w:val="clear" w:pos="2872"/>
        <w:tab w:val="clear" w:pos="3127"/>
        <w:tab w:val="clear" w:pos="4320"/>
        <w:tab w:val="clear" w:pos="4560"/>
        <w:tab w:val="clear" w:pos="5647"/>
        <w:tab w:val="clear" w:pos="6824"/>
        <w:tab w:val="decimal" w:pos="185"/>
        <w:tab w:val="left" w:pos="540"/>
      </w:tabs>
      <w:spacing w:line="220" w:lineRule="exact"/>
      <w:ind w:left="311" w:hanging="311"/>
    </w:pPr>
  </w:style>
  <w:style w:type="paragraph" w:customStyle="1" w:styleId="j41">
    <w:name w:val="j41"/>
    <w:basedOn w:val="Normal"/>
    <w:next w:val="j21-255"/>
    <w:pPr>
      <w:keepNext/>
      <w:tabs>
        <w:tab w:val="right" w:pos="960"/>
        <w:tab w:val="left" w:pos="1200"/>
      </w:tabs>
      <w:spacing w:before="400" w:line="320" w:lineRule="exact"/>
    </w:pPr>
    <w:rPr>
      <w:rFonts w:ascii="Book Antiqua" w:hAnsi="Book Antiqua"/>
    </w:rPr>
  </w:style>
  <w:style w:type="paragraph" w:customStyle="1" w:styleId="j21-255">
    <w:name w:val="j21-255"/>
    <w:basedOn w:val="j231P"/>
    <w:pPr>
      <w:spacing w:before="140"/>
      <w:ind w:left="0" w:firstLine="0"/>
    </w:pPr>
  </w:style>
  <w:style w:type="paragraph" w:customStyle="1" w:styleId="j231U">
    <w:name w:val="j231U"/>
    <w:basedOn w:val="j131U"/>
    <w:pPr>
      <w:tabs>
        <w:tab w:val="clear" w:pos="2872"/>
        <w:tab w:val="clear" w:pos="3127"/>
        <w:tab w:val="clear" w:pos="4320"/>
        <w:tab w:val="clear" w:pos="4560"/>
        <w:tab w:val="clear" w:pos="5647"/>
        <w:tab w:val="clear" w:pos="6824"/>
        <w:tab w:val="left" w:pos="470"/>
      </w:tabs>
      <w:spacing w:line="220" w:lineRule="exact"/>
      <w:ind w:left="235"/>
    </w:pPr>
  </w:style>
  <w:style w:type="paragraph" w:customStyle="1" w:styleId="j53-56">
    <w:name w:val="j53-56"/>
    <w:basedOn w:val="j53"/>
    <w:next w:val="Normal"/>
    <w:pPr>
      <w:ind w:firstLine="360"/>
    </w:pPr>
  </w:style>
  <w:style w:type="paragraph" w:customStyle="1" w:styleId="j21-33">
    <w:name w:val="j21-33"/>
    <w:basedOn w:val="j33"/>
    <w:next w:val="j21-255"/>
    <w:pPr>
      <w:spacing w:before="120"/>
    </w:pPr>
  </w:style>
  <w:style w:type="paragraph" w:customStyle="1" w:styleId="j33">
    <w:name w:val="j33"/>
    <w:basedOn w:val="j55"/>
    <w:next w:val="Normal"/>
    <w:pPr>
      <w:spacing w:before="60"/>
      <w:ind w:left="1560" w:hanging="360"/>
    </w:pPr>
  </w:style>
  <w:style w:type="paragraph" w:customStyle="1" w:styleId="j81L">
    <w:name w:val="j81L"/>
    <w:basedOn w:val="j81"/>
    <w:pPr>
      <w:pBdr>
        <w:bottom w:val="single" w:sz="6" w:space="0" w:color="auto"/>
      </w:pBdr>
    </w:pPr>
  </w:style>
  <w:style w:type="paragraph" w:styleId="FootnoteText">
    <w:name w:val="footnote text"/>
    <w:basedOn w:val="Normal"/>
    <w:semiHidden/>
    <w:rPr>
      <w:sz w:val="20"/>
    </w:rPr>
  </w:style>
  <w:style w:type="character" w:styleId="FootnoteReference">
    <w:name w:val="footnote reference"/>
    <w:semiHidden/>
    <w:rPr>
      <w:sz w:val="20"/>
      <w:vertAlign w:val="superscript"/>
    </w:rPr>
  </w:style>
  <w:style w:type="paragraph" w:customStyle="1" w:styleId="j49">
    <w:name w:val="j49"/>
    <w:basedOn w:val="Normal"/>
    <w:pPr>
      <w:keepLines/>
      <w:spacing w:line="200" w:lineRule="exact"/>
      <w:ind w:left="240" w:hanging="240"/>
      <w:jc w:val="both"/>
    </w:pPr>
    <w:rPr>
      <w:rFonts w:ascii="Palatino" w:hAnsi="Palatino"/>
      <w:sz w:val="16"/>
    </w:rPr>
  </w:style>
  <w:style w:type="paragraph" w:customStyle="1" w:styleId="columns">
    <w:name w:val="columns"/>
    <w:basedOn w:val="Normal"/>
    <w:pPr>
      <w:tabs>
        <w:tab w:val="left" w:pos="1710"/>
        <w:tab w:val="left" w:pos="2520"/>
        <w:tab w:val="left" w:pos="3744"/>
        <w:tab w:val="left" w:pos="4493"/>
        <w:tab w:val="left" w:pos="5760"/>
        <w:tab w:val="left" w:pos="6480"/>
      </w:tabs>
      <w:spacing w:line="220" w:lineRule="exact"/>
    </w:pPr>
    <w:rPr>
      <w:rFonts w:ascii="Courier" w:hAnsi="Courier"/>
      <w:sz w:val="18"/>
    </w:rPr>
  </w:style>
  <w:style w:type="paragraph" w:styleId="Footer">
    <w:name w:val="footer"/>
    <w:basedOn w:val="Normal"/>
    <w:link w:val="FooterChar"/>
    <w:uiPriority w:val="99"/>
    <w:pPr>
      <w:tabs>
        <w:tab w:val="center" w:pos="4320"/>
        <w:tab w:val="right" w:pos="8640"/>
      </w:tabs>
    </w:pPr>
  </w:style>
  <w:style w:type="paragraph" w:customStyle="1" w:styleId="program">
    <w:name w:val="program"/>
    <w:basedOn w:val="j53"/>
    <w:rPr>
      <w:rFonts w:ascii="Courier" w:hAnsi="Courier"/>
    </w:rPr>
  </w:style>
  <w:style w:type="character" w:styleId="PageNumber">
    <w:name w:val="page number"/>
    <w:rPr>
      <w:sz w:val="20"/>
    </w:rPr>
  </w:style>
  <w:style w:type="paragraph" w:styleId="BalloonText">
    <w:name w:val="Balloon Text"/>
    <w:basedOn w:val="Normal"/>
    <w:semiHidden/>
    <w:rsid w:val="00967A38"/>
    <w:rPr>
      <w:rFonts w:ascii="Tahoma" w:hAnsi="Tahoma" w:cs="Tahoma"/>
      <w:sz w:val="16"/>
      <w:szCs w:val="16"/>
    </w:rPr>
  </w:style>
  <w:style w:type="character" w:styleId="FollowedHyperlink">
    <w:name w:val="FollowedHyperlink"/>
    <w:rsid w:val="005E3E7C"/>
    <w:rPr>
      <w:color w:val="800080"/>
      <w:u w:val="single"/>
    </w:rPr>
  </w:style>
  <w:style w:type="paragraph" w:styleId="Header">
    <w:name w:val="header"/>
    <w:basedOn w:val="Normal"/>
    <w:link w:val="HeaderChar"/>
    <w:rsid w:val="007A047A"/>
    <w:pPr>
      <w:tabs>
        <w:tab w:val="center" w:pos="4680"/>
        <w:tab w:val="right" w:pos="9360"/>
      </w:tabs>
    </w:pPr>
  </w:style>
  <w:style w:type="character" w:customStyle="1" w:styleId="HeaderChar">
    <w:name w:val="Header Char"/>
    <w:basedOn w:val="DefaultParagraphFont"/>
    <w:link w:val="Header"/>
    <w:rsid w:val="007A047A"/>
    <w:rPr>
      <w:rFonts w:ascii="New York" w:hAnsi="New York"/>
      <w:sz w:val="24"/>
    </w:rPr>
  </w:style>
  <w:style w:type="character" w:customStyle="1" w:styleId="FooterChar">
    <w:name w:val="Footer Char"/>
    <w:basedOn w:val="DefaultParagraphFont"/>
    <w:link w:val="Footer"/>
    <w:uiPriority w:val="99"/>
    <w:rsid w:val="007A047A"/>
    <w:rPr>
      <w:rFonts w:ascii="New York" w:hAnsi="New York"/>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IG for Chap. 2 (11th edition)</vt:lpstr>
    </vt:vector>
  </TitlesOfParts>
  <Company> </Company>
  <LinksUpToDate>false</LinksUpToDate>
  <CharactersWithSpaces>15269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 for Chap. 2 (11th edition)</dc:title>
  <dc:subject>Computer Science: An Overview</dc:subject>
  <dc:creator>J. Glenn Brookshear</dc:creator>
  <cp:keywords/>
  <dc:description/>
  <cp:lastModifiedBy>Owner</cp:lastModifiedBy>
  <cp:revision>3</cp:revision>
  <cp:lastPrinted>2010-09-10T23:16:00Z</cp:lastPrinted>
  <dcterms:created xsi:type="dcterms:W3CDTF">2011-02-15T14:32:00Z</dcterms:created>
  <dcterms:modified xsi:type="dcterms:W3CDTF">2011-02-15T14:34:00Z</dcterms:modified>
</cp:coreProperties>
</file>